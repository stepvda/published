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7498" w14:textId="3E297F32" w:rsidR="00EB54F7" w:rsidRPr="00CC5A3A" w:rsidRDefault="005E0736">
      <w:pPr>
        <w:rPr>
          <w:lang w:val="nl-BE"/>
        </w:rPr>
      </w:pPr>
      <w:r>
        <w:rPr>
          <w:lang w:val="nl-BE"/>
        </w:rPr>
        <w:pict w14:anchorId="09BAB94D">
          <v:shapetype id="_x0000_t202" coordsize="21600,21600" o:spt="202" path="m,l,21600r21600,l21600,xe">
            <v:stroke joinstyle="miter"/>
            <v:path gradientshapeok="t" o:connecttype="rect"/>
          </v:shapetype>
          <v:shape id="DeepLBoxSPIDType" o:spid="_x0000_s2050"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tbl>
      <w:tblPr>
        <w:tblpPr w:leftFromText="187" w:rightFromText="187" w:vertAnchor="page" w:horzAnchor="margin" w:tblpXSpec="right" w:tblpY="3077"/>
        <w:tblW w:w="2826"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5101"/>
      </w:tblGrid>
      <w:tr w:rsidR="005910CC" w:rsidRPr="00CC5A3A" w14:paraId="54509904" w14:textId="77777777" w:rsidTr="00394621">
        <w:trPr>
          <w:trHeight w:val="1818"/>
        </w:trPr>
        <w:tc>
          <w:tcPr>
            <w:tcW w:w="5000" w:type="pct"/>
          </w:tcPr>
          <w:p w14:paraId="4853DCF6" w14:textId="212ABD52" w:rsidR="00EB54F7" w:rsidRPr="00CC5A3A" w:rsidRDefault="00E27AA2">
            <w:pPr>
              <w:pStyle w:val="NoSpacing"/>
              <w:rPr>
                <w:rFonts w:ascii="Arial" w:eastAsiaTheme="majorEastAsia" w:hAnsi="Arial" w:cs="Arial"/>
                <w:sz w:val="60"/>
                <w:szCs w:val="60"/>
                <w:lang w:val="nl-BE"/>
              </w:rPr>
            </w:pPr>
            <w:r>
              <w:rPr>
                <w:rFonts w:ascii="Arial" w:eastAsiaTheme="majorEastAsia" w:hAnsi="Arial" w:cs="Arial"/>
                <w:sz w:val="60"/>
                <w:szCs w:val="60"/>
                <w:lang w:val="nl-BE"/>
              </w:rPr>
              <w:t>Verslag gesprek</w:t>
            </w:r>
            <w:r w:rsidR="00576C5F" w:rsidRPr="00CC5A3A">
              <w:rPr>
                <w:rFonts w:ascii="Arial" w:eastAsiaTheme="majorEastAsia" w:hAnsi="Arial" w:cs="Arial"/>
                <w:sz w:val="60"/>
                <w:szCs w:val="60"/>
                <w:lang w:val="nl-BE"/>
              </w:rPr>
              <w:t xml:space="preserve"> </w:t>
            </w:r>
            <w:r w:rsidR="00CC5A3A" w:rsidRPr="00CC5A3A">
              <w:rPr>
                <w:rFonts w:ascii="Arial" w:eastAsiaTheme="majorEastAsia" w:hAnsi="Arial" w:cs="Arial"/>
                <w:sz w:val="48"/>
                <w:szCs w:val="48"/>
                <w:lang w:val="nl-BE"/>
              </w:rPr>
              <w:t>Stephane van der Aa</w:t>
            </w:r>
          </w:p>
        </w:tc>
      </w:tr>
      <w:tr w:rsidR="005910CC" w:rsidRPr="00CC5A3A" w14:paraId="49C5915B" w14:textId="77777777" w:rsidTr="005910CC">
        <w:tc>
          <w:tcPr>
            <w:tcW w:w="5000" w:type="pct"/>
          </w:tcPr>
          <w:p w14:paraId="330B0B84" w14:textId="497DA16F" w:rsidR="00EB54F7" w:rsidRPr="00CC5A3A" w:rsidRDefault="00CC5A3A">
            <w:pPr>
              <w:pStyle w:val="NoSpacing"/>
              <w:rPr>
                <w:rFonts w:ascii="Arial" w:hAnsi="Arial" w:cs="Arial"/>
                <w:sz w:val="40"/>
                <w:szCs w:val="40"/>
                <w:lang w:val="nl-BE"/>
              </w:rPr>
            </w:pPr>
            <w:r w:rsidRPr="00CC5A3A">
              <w:rPr>
                <w:rFonts w:ascii="Arial" w:hAnsi="Arial" w:cs="Arial"/>
                <w:sz w:val="40"/>
                <w:szCs w:val="40"/>
                <w:lang w:val="nl-BE"/>
              </w:rPr>
              <w:t>29 september 2023</w:t>
            </w:r>
          </w:p>
        </w:tc>
      </w:tr>
      <w:tr w:rsidR="005910CC" w:rsidRPr="00CC5A3A" w14:paraId="5B8175C8" w14:textId="77777777" w:rsidTr="005910CC">
        <w:sdt>
          <w:sdtPr>
            <w:rPr>
              <w:rFonts w:ascii="Arial" w:hAnsi="Arial" w:cs="Arial"/>
              <w:sz w:val="24"/>
              <w:szCs w:val="24"/>
              <w:lang w:val="nl-BE"/>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14:paraId="3B66380F" w14:textId="30F29393" w:rsidR="00EB54F7" w:rsidRPr="00CC5A3A" w:rsidRDefault="00BB2EF2">
                <w:pPr>
                  <w:pStyle w:val="NoSpacing"/>
                  <w:rPr>
                    <w:rFonts w:ascii="Arial" w:hAnsi="Arial" w:cs="Arial"/>
                    <w:sz w:val="28"/>
                    <w:szCs w:val="28"/>
                    <w:lang w:val="nl-BE"/>
                  </w:rPr>
                </w:pPr>
                <w:r>
                  <w:rPr>
                    <w:rFonts w:ascii="Arial" w:hAnsi="Arial" w:cs="Arial"/>
                    <w:sz w:val="24"/>
                    <w:szCs w:val="24"/>
                    <w:lang w:val="nl-BE"/>
                  </w:rPr>
                  <w:t xml:space="preserve">Interviewer: </w:t>
                </w:r>
                <w:r w:rsidR="00E41936">
                  <w:rPr>
                    <w:rFonts w:ascii="Arial" w:hAnsi="Arial" w:cs="Arial"/>
                    <w:sz w:val="24"/>
                    <w:szCs w:val="24"/>
                    <w:lang w:val="nl-BE"/>
                  </w:rPr>
                  <w:t>Eveline Ankaert</w:t>
                </w:r>
              </w:p>
            </w:tc>
          </w:sdtContent>
        </w:sdt>
      </w:tr>
    </w:tbl>
    <w:p w14:paraId="10906DCC" w14:textId="77777777" w:rsidR="00996475" w:rsidRPr="00CC5A3A" w:rsidRDefault="00996475">
      <w:pPr>
        <w:rPr>
          <w:lang w:val="nl-BE"/>
        </w:rPr>
      </w:pPr>
    </w:p>
    <w:p w14:paraId="0FD0F36B" w14:textId="77777777" w:rsidR="00996475" w:rsidRPr="00CC5A3A" w:rsidRDefault="00996475">
      <w:pPr>
        <w:rPr>
          <w:rFonts w:ascii="Arial" w:hAnsi="Arial"/>
          <w:b/>
          <w:caps/>
          <w:color w:val="000000"/>
          <w:sz w:val="24"/>
          <w:szCs w:val="24"/>
          <w:lang w:val="nl-BE"/>
        </w:rPr>
      </w:pPr>
      <w:r w:rsidRPr="00CC5A3A">
        <w:rPr>
          <w:lang w:val="nl-BE"/>
        </w:rPr>
        <w:br w:type="page"/>
      </w:r>
    </w:p>
    <w:p w14:paraId="1EBFE159" w14:textId="77777777" w:rsidR="00E27AA2" w:rsidRDefault="00576C5F">
      <w:pPr>
        <w:pStyle w:val="Titleheaderblack"/>
        <w:rPr>
          <w:lang w:val="nl-BE"/>
        </w:rPr>
      </w:pPr>
      <w:r w:rsidRPr="00CC5A3A">
        <w:rPr>
          <w:lang w:val="nl-BE"/>
        </w:rPr>
        <w:lastRenderedPageBreak/>
        <w:t xml:space="preserve">Verslag </w:t>
      </w:r>
      <w:r w:rsidR="00E27AA2">
        <w:rPr>
          <w:lang w:val="nl-BE"/>
        </w:rPr>
        <w:t xml:space="preserve">gesprek </w:t>
      </w:r>
    </w:p>
    <w:p w14:paraId="75FE6117" w14:textId="77777777" w:rsidR="00E27AA2" w:rsidRDefault="00E27AA2">
      <w:pPr>
        <w:pStyle w:val="Titleheaderblack"/>
        <w:rPr>
          <w:lang w:val="nl-BE"/>
        </w:rPr>
      </w:pPr>
      <w:r>
        <w:rPr>
          <w:lang w:val="nl-BE"/>
        </w:rPr>
        <w:t>-</w:t>
      </w:r>
    </w:p>
    <w:p w14:paraId="5E170E36" w14:textId="7F4E32C3" w:rsidR="00EB54F7" w:rsidRPr="00CC5A3A" w:rsidRDefault="00E27AA2">
      <w:pPr>
        <w:pStyle w:val="Titleheaderblack"/>
        <w:rPr>
          <w:lang w:val="nl-BE"/>
        </w:rPr>
      </w:pPr>
      <w:r>
        <w:rPr>
          <w:lang w:val="nl-BE"/>
        </w:rPr>
        <w:t>Stephane van der aa</w:t>
      </w:r>
    </w:p>
    <w:tbl>
      <w:tblPr>
        <w:tblpPr w:leftFromText="180" w:rightFromText="180" w:vertAnchor="page" w:horzAnchor="margin" w:tblpY="2581"/>
        <w:tblW w:w="0" w:type="auto"/>
        <w:tblLayout w:type="fixed"/>
        <w:tblCellMar>
          <w:left w:w="0" w:type="dxa"/>
          <w:right w:w="85" w:type="dxa"/>
        </w:tblCellMar>
        <w:tblLook w:val="01E0" w:firstRow="1" w:lastRow="1" w:firstColumn="1" w:lastColumn="1" w:noHBand="0" w:noVBand="0"/>
      </w:tblPr>
      <w:tblGrid>
        <w:gridCol w:w="1701"/>
        <w:gridCol w:w="3385"/>
        <w:gridCol w:w="105"/>
        <w:gridCol w:w="3600"/>
      </w:tblGrid>
      <w:tr w:rsidR="00D66E59" w:rsidRPr="00CC5A3A" w14:paraId="6EC88255" w14:textId="77777777" w:rsidTr="001155CB">
        <w:trPr>
          <w:trHeight w:val="324"/>
        </w:trPr>
        <w:tc>
          <w:tcPr>
            <w:tcW w:w="1701" w:type="dxa"/>
          </w:tcPr>
          <w:p w14:paraId="65A7DCE6" w14:textId="77777777" w:rsidR="00EB54F7" w:rsidRPr="00CC5A3A" w:rsidRDefault="00576C5F">
            <w:pPr>
              <w:pStyle w:val="doHeadingLabelsBold"/>
              <w:rPr>
                <w:sz w:val="20"/>
                <w:lang w:val="nl-BE"/>
              </w:rPr>
            </w:pPr>
            <w:bookmarkStart w:id="0" w:name="To" w:colFirst="0" w:colLast="0"/>
            <w:bookmarkStart w:id="1" w:name="bmTo" w:colFirst="1" w:colLast="1"/>
            <w:bookmarkStart w:id="2" w:name="bmOurRef" w:colFirst="3" w:colLast="3"/>
            <w:bookmarkStart w:id="3" w:name="OurRefmemo" w:colFirst="2" w:colLast="2"/>
            <w:r w:rsidRPr="00CC5A3A">
              <w:rPr>
                <w:sz w:val="20"/>
                <w:lang w:val="nl-BE"/>
              </w:rPr>
              <w:t>Datum</w:t>
            </w:r>
          </w:p>
        </w:tc>
        <w:tc>
          <w:tcPr>
            <w:tcW w:w="3385" w:type="dxa"/>
          </w:tcPr>
          <w:p w14:paraId="73D241BD" w14:textId="711D2D57" w:rsidR="00EB54F7" w:rsidRPr="00CC5A3A" w:rsidRDefault="00E27AA2">
            <w:pPr>
              <w:pStyle w:val="doHeadingLabels"/>
              <w:rPr>
                <w:sz w:val="20"/>
                <w:lang w:val="nl-BE" w:eastAsia="nl-NL"/>
              </w:rPr>
            </w:pPr>
            <w:r>
              <w:rPr>
                <w:sz w:val="20"/>
                <w:lang w:val="nl-BE" w:eastAsia="nl-NL"/>
              </w:rPr>
              <w:t xml:space="preserve">Vrijdag </w:t>
            </w:r>
            <w:r w:rsidR="00CC5A3A">
              <w:rPr>
                <w:sz w:val="20"/>
                <w:lang w:val="nl-BE" w:eastAsia="nl-NL"/>
              </w:rPr>
              <w:t>29 september 2023</w:t>
            </w:r>
          </w:p>
        </w:tc>
        <w:tc>
          <w:tcPr>
            <w:tcW w:w="105" w:type="dxa"/>
          </w:tcPr>
          <w:p w14:paraId="6430D5DC" w14:textId="77777777" w:rsidR="00D66E59" w:rsidRPr="00CC5A3A" w:rsidRDefault="00D66E59" w:rsidP="00A5604A">
            <w:pPr>
              <w:pStyle w:val="doHeadingLabelsBold"/>
              <w:rPr>
                <w:sz w:val="20"/>
                <w:lang w:val="nl-BE"/>
              </w:rPr>
            </w:pPr>
          </w:p>
        </w:tc>
        <w:tc>
          <w:tcPr>
            <w:tcW w:w="3600" w:type="dxa"/>
          </w:tcPr>
          <w:p w14:paraId="40894FD5" w14:textId="77777777" w:rsidR="00D66E59" w:rsidRPr="00CC5A3A" w:rsidRDefault="00D66E59" w:rsidP="00A5604A">
            <w:pPr>
              <w:pStyle w:val="doHeadingLabels"/>
              <w:rPr>
                <w:sz w:val="20"/>
                <w:lang w:val="nl-BE" w:eastAsia="nl-NL"/>
              </w:rPr>
            </w:pPr>
          </w:p>
        </w:tc>
      </w:tr>
      <w:tr w:rsidR="00B83709" w:rsidRPr="00CC5A3A" w14:paraId="116C7FF1" w14:textId="77777777" w:rsidTr="001155CB">
        <w:trPr>
          <w:trHeight w:val="322"/>
        </w:trPr>
        <w:tc>
          <w:tcPr>
            <w:tcW w:w="1701" w:type="dxa"/>
          </w:tcPr>
          <w:p w14:paraId="1D3CDC8F" w14:textId="77777777" w:rsidR="00EB54F7" w:rsidRPr="00CC5A3A" w:rsidRDefault="00576C5F">
            <w:pPr>
              <w:pStyle w:val="doHeadingLabelsBold"/>
              <w:rPr>
                <w:sz w:val="20"/>
                <w:lang w:val="nl-BE"/>
              </w:rPr>
            </w:pPr>
            <w:bookmarkStart w:id="4" w:name="From" w:colFirst="0" w:colLast="0"/>
            <w:bookmarkStart w:id="5" w:name="bmFrom" w:colFirst="1" w:colLast="1"/>
            <w:bookmarkStart w:id="6" w:name="Ccmemo" w:colFirst="2" w:colLast="2"/>
            <w:bookmarkStart w:id="7" w:name="bmCc" w:colFirst="3" w:colLast="3"/>
            <w:bookmarkEnd w:id="0"/>
            <w:bookmarkEnd w:id="1"/>
            <w:bookmarkEnd w:id="2"/>
            <w:bookmarkEnd w:id="3"/>
            <w:r w:rsidRPr="00CC5A3A">
              <w:rPr>
                <w:sz w:val="20"/>
                <w:lang w:val="nl-BE"/>
              </w:rPr>
              <w:t>Aanwezig</w:t>
            </w:r>
          </w:p>
        </w:tc>
        <w:tc>
          <w:tcPr>
            <w:tcW w:w="7090" w:type="dxa"/>
            <w:gridSpan w:val="3"/>
          </w:tcPr>
          <w:p w14:paraId="42E62028" w14:textId="2AA6C3AC" w:rsidR="00E27AA2" w:rsidRPr="00CC5A3A" w:rsidRDefault="00CC5A3A">
            <w:pPr>
              <w:pStyle w:val="doHeadingLabels"/>
              <w:rPr>
                <w:sz w:val="20"/>
                <w:lang w:val="nl-BE" w:eastAsia="nl-NL"/>
              </w:rPr>
            </w:pPr>
            <w:r>
              <w:rPr>
                <w:sz w:val="20"/>
                <w:lang w:val="nl-BE" w:eastAsia="nl-NL"/>
              </w:rPr>
              <w:t>Stephane van der Aa</w:t>
            </w:r>
            <w:r w:rsidR="00E27AA2">
              <w:rPr>
                <w:sz w:val="20"/>
                <w:lang w:val="nl-BE" w:eastAsia="nl-NL"/>
              </w:rPr>
              <w:t xml:space="preserve"> </w:t>
            </w:r>
            <w:r w:rsidR="00697243">
              <w:rPr>
                <w:sz w:val="20"/>
                <w:lang w:val="nl-BE" w:eastAsia="nl-NL"/>
              </w:rPr>
              <w:t>en Eveline Ankaert</w:t>
            </w:r>
          </w:p>
        </w:tc>
      </w:tr>
      <w:tr w:rsidR="00D66E59" w:rsidRPr="00CC5A3A" w14:paraId="62BE71EF" w14:textId="77777777" w:rsidTr="001155CB">
        <w:trPr>
          <w:trHeight w:val="322"/>
        </w:trPr>
        <w:tc>
          <w:tcPr>
            <w:tcW w:w="1701" w:type="dxa"/>
          </w:tcPr>
          <w:p w14:paraId="4A7023F8" w14:textId="15EFAE01" w:rsidR="00E27AA2" w:rsidRDefault="00E27AA2">
            <w:pPr>
              <w:pStyle w:val="doHeadingLabelsBold"/>
              <w:rPr>
                <w:sz w:val="20"/>
                <w:lang w:val="nl-BE"/>
              </w:rPr>
            </w:pPr>
            <w:bookmarkStart w:id="8" w:name="Date" w:colFirst="0" w:colLast="0"/>
            <w:bookmarkStart w:id="9" w:name="bmDate" w:colFirst="1" w:colLast="1"/>
            <w:bookmarkEnd w:id="4"/>
            <w:bookmarkEnd w:id="5"/>
            <w:bookmarkEnd w:id="6"/>
            <w:bookmarkEnd w:id="7"/>
            <w:r>
              <w:rPr>
                <w:sz w:val="20"/>
                <w:lang w:val="nl-BE"/>
              </w:rPr>
              <w:t>Plaats</w:t>
            </w:r>
          </w:p>
          <w:p w14:paraId="26F31370" w14:textId="77777777" w:rsidR="00E27AA2" w:rsidRDefault="00E27AA2">
            <w:pPr>
              <w:pStyle w:val="doHeadingLabelsBold"/>
              <w:rPr>
                <w:sz w:val="20"/>
                <w:lang w:val="nl-BE"/>
              </w:rPr>
            </w:pPr>
          </w:p>
          <w:p w14:paraId="0A74F920" w14:textId="5767F6B3" w:rsidR="00EB54F7" w:rsidRPr="00CC5A3A" w:rsidRDefault="00E27AA2">
            <w:pPr>
              <w:pStyle w:val="doHeadingLabelsBold"/>
              <w:rPr>
                <w:sz w:val="20"/>
                <w:lang w:val="nl-BE"/>
              </w:rPr>
            </w:pPr>
            <w:r>
              <w:rPr>
                <w:sz w:val="20"/>
                <w:lang w:val="nl-BE"/>
              </w:rPr>
              <w:t>Betref</w:t>
            </w:r>
            <w:r w:rsidR="00576C5F" w:rsidRPr="00CC5A3A">
              <w:rPr>
                <w:sz w:val="20"/>
                <w:lang w:val="nl-BE"/>
              </w:rPr>
              <w:t>t</w:t>
            </w:r>
          </w:p>
        </w:tc>
        <w:tc>
          <w:tcPr>
            <w:tcW w:w="7090" w:type="dxa"/>
            <w:gridSpan w:val="3"/>
          </w:tcPr>
          <w:p w14:paraId="3F998C8D" w14:textId="275CDB56" w:rsidR="00E27AA2" w:rsidRDefault="00E27AA2">
            <w:pPr>
              <w:pStyle w:val="doHeadingLabels"/>
              <w:rPr>
                <w:sz w:val="20"/>
                <w:lang w:val="nl-BE" w:eastAsia="nl-NL"/>
              </w:rPr>
            </w:pPr>
            <w:r>
              <w:rPr>
                <w:sz w:val="20"/>
                <w:lang w:val="nl-BE" w:eastAsia="nl-NL"/>
              </w:rPr>
              <w:t>Tour &amp; Taxis – kantoor Lydian</w:t>
            </w:r>
            <w:r w:rsidR="00697243">
              <w:rPr>
                <w:sz w:val="20"/>
                <w:lang w:val="nl-BE" w:eastAsia="nl-NL"/>
              </w:rPr>
              <w:t xml:space="preserve"> - Brussel</w:t>
            </w:r>
          </w:p>
          <w:p w14:paraId="79AA50EE" w14:textId="77777777" w:rsidR="00E27AA2" w:rsidRDefault="00E27AA2">
            <w:pPr>
              <w:pStyle w:val="doHeadingLabels"/>
              <w:rPr>
                <w:sz w:val="20"/>
                <w:lang w:val="nl-BE" w:eastAsia="nl-NL"/>
              </w:rPr>
            </w:pPr>
          </w:p>
          <w:p w14:paraId="4485F96C" w14:textId="785182B8" w:rsidR="00EB54F7" w:rsidRPr="00CC5A3A" w:rsidRDefault="00576C5F">
            <w:pPr>
              <w:pStyle w:val="doHeadingLabels"/>
              <w:rPr>
                <w:sz w:val="20"/>
                <w:lang w:val="nl-BE" w:eastAsia="nl-NL"/>
              </w:rPr>
            </w:pPr>
            <w:r w:rsidRPr="00CC5A3A">
              <w:rPr>
                <w:sz w:val="20"/>
                <w:lang w:val="nl-BE" w:eastAsia="nl-NL"/>
              </w:rPr>
              <w:t xml:space="preserve">Officieel onderzoek betreffende </w:t>
            </w:r>
            <w:r w:rsidR="00E27AA2">
              <w:rPr>
                <w:sz w:val="20"/>
                <w:lang w:val="nl-BE" w:eastAsia="nl-NL"/>
              </w:rPr>
              <w:t>aantijgingen SvdA t.a.v. Alight</w:t>
            </w:r>
          </w:p>
        </w:tc>
      </w:tr>
    </w:tbl>
    <w:p w14:paraId="3F25C586" w14:textId="77777777" w:rsidR="00D66E59" w:rsidRPr="00CC5A3A" w:rsidRDefault="00D66E59" w:rsidP="00E27AA2">
      <w:pPr>
        <w:pBdr>
          <w:bottom w:val="single" w:sz="6" w:space="1" w:color="auto"/>
        </w:pBdr>
        <w:spacing w:before="0" w:after="120"/>
        <w:rPr>
          <w:sz w:val="20"/>
          <w:szCs w:val="20"/>
          <w:lang w:val="nl-BE"/>
        </w:rPr>
      </w:pPr>
      <w:bookmarkStart w:id="10" w:name="bmSubject"/>
      <w:bookmarkEnd w:id="8"/>
      <w:bookmarkEnd w:id="9"/>
      <w:bookmarkEnd w:id="10"/>
    </w:p>
    <w:p w14:paraId="4DC2C91F" w14:textId="06650EB4" w:rsidR="00EB54F7" w:rsidRPr="00CC5A3A" w:rsidRDefault="00E27AA2">
      <w:pPr>
        <w:jc w:val="both"/>
        <w:rPr>
          <w:rFonts w:ascii="Arial" w:hAnsi="Arial"/>
          <w:sz w:val="20"/>
          <w:szCs w:val="20"/>
          <w:lang w:val="nl-BE" w:eastAsia="nl-NL"/>
        </w:rPr>
      </w:pPr>
      <w:r>
        <w:rPr>
          <w:rFonts w:ascii="Arial" w:hAnsi="Arial"/>
          <w:sz w:val="20"/>
          <w:szCs w:val="20"/>
          <w:lang w:val="nl-BE" w:eastAsia="nl-NL"/>
        </w:rPr>
        <w:t>Op vrijdag</w:t>
      </w:r>
      <w:r w:rsidR="00576C5F" w:rsidRPr="00CC5A3A">
        <w:rPr>
          <w:rFonts w:ascii="Arial" w:hAnsi="Arial"/>
          <w:sz w:val="20"/>
          <w:szCs w:val="20"/>
          <w:lang w:val="nl-BE" w:eastAsia="nl-NL"/>
        </w:rPr>
        <w:t xml:space="preserve"> </w:t>
      </w:r>
      <w:r w:rsidR="00CC5A3A">
        <w:rPr>
          <w:rFonts w:ascii="Arial" w:hAnsi="Arial"/>
          <w:sz w:val="20"/>
          <w:szCs w:val="20"/>
          <w:lang w:val="nl-BE" w:eastAsia="nl-NL"/>
        </w:rPr>
        <w:t>29 september 2023</w:t>
      </w:r>
      <w:r w:rsidR="00104528" w:rsidRPr="00CC5A3A">
        <w:rPr>
          <w:rFonts w:ascii="Arial" w:hAnsi="Arial"/>
          <w:sz w:val="20"/>
          <w:szCs w:val="20"/>
          <w:lang w:val="nl-BE" w:eastAsia="nl-NL"/>
        </w:rPr>
        <w:t xml:space="preserve"> </w:t>
      </w:r>
      <w:r>
        <w:rPr>
          <w:rFonts w:ascii="Arial" w:hAnsi="Arial"/>
          <w:sz w:val="20"/>
          <w:szCs w:val="20"/>
          <w:lang w:val="nl-BE" w:eastAsia="nl-NL"/>
        </w:rPr>
        <w:t xml:space="preserve">heeft een gesprek plaatsgevonden tussen </w:t>
      </w:r>
      <w:r w:rsidRPr="00E27AA2">
        <w:rPr>
          <w:rFonts w:ascii="Arial" w:hAnsi="Arial"/>
          <w:sz w:val="20"/>
          <w:szCs w:val="20"/>
          <w:lang w:val="nl-BE" w:eastAsia="nl-NL"/>
        </w:rPr>
        <w:t>de heer Stephane van der Aa (SvdA)</w:t>
      </w:r>
      <w:r>
        <w:rPr>
          <w:rFonts w:ascii="Arial" w:hAnsi="Arial"/>
          <w:sz w:val="20"/>
          <w:szCs w:val="20"/>
          <w:lang w:val="nl-BE" w:eastAsia="nl-NL"/>
        </w:rPr>
        <w:t xml:space="preserve"> en Eveline Ankaert (Lydian)</w:t>
      </w:r>
      <w:r w:rsidR="00C33FC5" w:rsidRPr="00CC5A3A">
        <w:rPr>
          <w:rFonts w:ascii="Arial" w:hAnsi="Arial"/>
          <w:sz w:val="20"/>
          <w:szCs w:val="20"/>
          <w:lang w:val="nl-BE" w:eastAsia="nl-NL"/>
        </w:rPr>
        <w:t xml:space="preserve">. Dit </w:t>
      </w:r>
      <w:r w:rsidR="009562F3" w:rsidRPr="00CC5A3A">
        <w:rPr>
          <w:rFonts w:ascii="Arial" w:hAnsi="Arial"/>
          <w:sz w:val="20"/>
          <w:szCs w:val="20"/>
          <w:lang w:val="nl-BE" w:eastAsia="nl-NL"/>
        </w:rPr>
        <w:t xml:space="preserve">gesprek vond </w:t>
      </w:r>
      <w:r w:rsidR="00C33FC5" w:rsidRPr="00CC5A3A">
        <w:rPr>
          <w:rFonts w:ascii="Arial" w:hAnsi="Arial"/>
          <w:sz w:val="20"/>
          <w:szCs w:val="20"/>
          <w:lang w:val="nl-BE" w:eastAsia="nl-NL"/>
        </w:rPr>
        <w:t xml:space="preserve">plaats in het kader van </w:t>
      </w:r>
      <w:r>
        <w:rPr>
          <w:rFonts w:ascii="Arial" w:hAnsi="Arial"/>
          <w:sz w:val="20"/>
          <w:szCs w:val="20"/>
          <w:lang w:val="nl-BE" w:eastAsia="nl-NL"/>
        </w:rPr>
        <w:t>aantijgingen</w:t>
      </w:r>
      <w:r w:rsidR="00C33FC5" w:rsidRPr="00CC5A3A">
        <w:rPr>
          <w:rFonts w:ascii="Arial" w:hAnsi="Arial"/>
          <w:sz w:val="20"/>
          <w:szCs w:val="20"/>
          <w:lang w:val="nl-BE" w:eastAsia="nl-NL"/>
        </w:rPr>
        <w:t xml:space="preserve"> </w:t>
      </w:r>
      <w:r w:rsidR="00E41936">
        <w:rPr>
          <w:rFonts w:ascii="Arial" w:hAnsi="Arial"/>
          <w:sz w:val="20"/>
          <w:szCs w:val="20"/>
          <w:lang w:val="nl-BE" w:eastAsia="nl-NL"/>
        </w:rPr>
        <w:t>inzake</w:t>
      </w:r>
      <w:r w:rsidR="00C33FC5" w:rsidRPr="00CC5A3A">
        <w:rPr>
          <w:rFonts w:ascii="Arial" w:hAnsi="Arial"/>
          <w:sz w:val="20"/>
          <w:szCs w:val="20"/>
          <w:lang w:val="nl-BE" w:eastAsia="nl-NL"/>
        </w:rPr>
        <w:t xml:space="preserve"> </w:t>
      </w:r>
      <w:r>
        <w:rPr>
          <w:rFonts w:ascii="Arial" w:hAnsi="Arial"/>
          <w:sz w:val="20"/>
          <w:szCs w:val="20"/>
          <w:lang w:val="nl-BE" w:eastAsia="nl-NL"/>
        </w:rPr>
        <w:t>discriminatie/pest</w:t>
      </w:r>
      <w:r w:rsidR="00C33FC5" w:rsidRPr="00CC5A3A">
        <w:rPr>
          <w:rFonts w:ascii="Arial" w:hAnsi="Arial"/>
          <w:sz w:val="20"/>
          <w:szCs w:val="20"/>
          <w:lang w:val="nl-BE" w:eastAsia="nl-NL"/>
        </w:rPr>
        <w:t xml:space="preserve">gedrag </w:t>
      </w:r>
      <w:r>
        <w:rPr>
          <w:rFonts w:ascii="Arial" w:hAnsi="Arial"/>
          <w:sz w:val="20"/>
          <w:szCs w:val="20"/>
          <w:lang w:val="nl-BE" w:eastAsia="nl-NL"/>
        </w:rPr>
        <w:t>die</w:t>
      </w:r>
      <w:r w:rsidRPr="00CC5A3A">
        <w:rPr>
          <w:rFonts w:ascii="Arial" w:hAnsi="Arial"/>
          <w:sz w:val="20"/>
          <w:szCs w:val="20"/>
          <w:lang w:val="nl-BE" w:eastAsia="nl-NL"/>
        </w:rPr>
        <w:t xml:space="preserve"> </w:t>
      </w:r>
      <w:r>
        <w:rPr>
          <w:rFonts w:ascii="Arial" w:hAnsi="Arial"/>
          <w:sz w:val="20"/>
          <w:szCs w:val="20"/>
          <w:lang w:val="nl-BE" w:eastAsia="nl-NL"/>
        </w:rPr>
        <w:t>de heer Stephane van der Aa (SvdA)</w:t>
      </w:r>
      <w:r w:rsidRPr="00CC5A3A">
        <w:rPr>
          <w:rFonts w:ascii="Arial" w:hAnsi="Arial"/>
          <w:sz w:val="20"/>
          <w:szCs w:val="20"/>
          <w:lang w:val="nl-BE" w:eastAsia="nl-NL"/>
        </w:rPr>
        <w:t xml:space="preserve"> </w:t>
      </w:r>
      <w:r w:rsidRPr="00E27AA2">
        <w:rPr>
          <w:rFonts w:ascii="Arial" w:hAnsi="Arial"/>
          <w:sz w:val="20"/>
          <w:szCs w:val="20"/>
          <w:lang w:val="nl-BE" w:eastAsia="nl-NL"/>
        </w:rPr>
        <w:t xml:space="preserve">heeft geuit </w:t>
      </w:r>
      <w:r>
        <w:rPr>
          <w:rFonts w:ascii="Arial" w:hAnsi="Arial"/>
          <w:sz w:val="20"/>
          <w:szCs w:val="20"/>
          <w:lang w:val="nl-BE" w:eastAsia="nl-NL"/>
        </w:rPr>
        <w:t>t.a.v.</w:t>
      </w:r>
      <w:r w:rsidRPr="00E27AA2">
        <w:rPr>
          <w:rFonts w:ascii="Arial" w:hAnsi="Arial"/>
          <w:sz w:val="20"/>
          <w:szCs w:val="20"/>
          <w:lang w:val="nl-BE" w:eastAsia="nl-NL"/>
        </w:rPr>
        <w:t xml:space="preserve"> medewerkers van Alight</w:t>
      </w:r>
      <w:r w:rsidR="00C33FC5" w:rsidRPr="00CC5A3A">
        <w:rPr>
          <w:rFonts w:ascii="Arial" w:hAnsi="Arial"/>
          <w:sz w:val="20"/>
          <w:szCs w:val="20"/>
          <w:lang w:val="nl-BE" w:eastAsia="nl-NL"/>
        </w:rPr>
        <w:t>.</w:t>
      </w:r>
      <w:r>
        <w:rPr>
          <w:rFonts w:ascii="Arial" w:hAnsi="Arial"/>
          <w:sz w:val="20"/>
          <w:szCs w:val="20"/>
          <w:lang w:val="nl-BE" w:eastAsia="nl-NL"/>
        </w:rPr>
        <w:t xml:space="preserve"> SvdA werd gevraagd </w:t>
      </w:r>
      <w:r w:rsidR="00221336" w:rsidRPr="00CC5A3A">
        <w:rPr>
          <w:rFonts w:ascii="Arial" w:hAnsi="Arial"/>
          <w:sz w:val="20"/>
          <w:szCs w:val="20"/>
          <w:lang w:val="nl-BE" w:eastAsia="nl-NL"/>
        </w:rPr>
        <w:t>om informatie te verstrekken over de</w:t>
      </w:r>
      <w:r w:rsidR="00697243">
        <w:rPr>
          <w:rFonts w:ascii="Arial" w:hAnsi="Arial"/>
          <w:sz w:val="20"/>
          <w:szCs w:val="20"/>
          <w:lang w:val="nl-BE" w:eastAsia="nl-NL"/>
        </w:rPr>
        <w:t>ze</w:t>
      </w:r>
      <w:r w:rsidR="00221336" w:rsidRPr="00CC5A3A">
        <w:rPr>
          <w:rFonts w:ascii="Arial" w:hAnsi="Arial"/>
          <w:sz w:val="20"/>
          <w:szCs w:val="20"/>
          <w:lang w:val="nl-BE" w:eastAsia="nl-NL"/>
        </w:rPr>
        <w:t xml:space="preserve"> </w:t>
      </w:r>
      <w:r>
        <w:rPr>
          <w:rFonts w:ascii="Arial" w:hAnsi="Arial"/>
          <w:sz w:val="20"/>
          <w:szCs w:val="20"/>
          <w:lang w:val="nl-BE" w:eastAsia="nl-NL"/>
        </w:rPr>
        <w:t>aantijgingen</w:t>
      </w:r>
      <w:r w:rsidR="00C21080" w:rsidRPr="00CC5A3A">
        <w:rPr>
          <w:rFonts w:ascii="Arial" w:hAnsi="Arial"/>
          <w:sz w:val="20"/>
          <w:szCs w:val="20"/>
          <w:lang w:val="nl-BE" w:eastAsia="nl-NL"/>
        </w:rPr>
        <w:t xml:space="preserve">. Dit verslag is een samenvatting van </w:t>
      </w:r>
      <w:r w:rsidR="00E41936">
        <w:rPr>
          <w:rFonts w:ascii="Arial" w:hAnsi="Arial"/>
          <w:sz w:val="20"/>
          <w:szCs w:val="20"/>
          <w:lang w:val="nl-BE" w:eastAsia="nl-NL"/>
        </w:rPr>
        <w:t>het</w:t>
      </w:r>
      <w:r w:rsidR="00C21080" w:rsidRPr="00CC5A3A">
        <w:rPr>
          <w:rFonts w:ascii="Arial" w:hAnsi="Arial"/>
          <w:sz w:val="20"/>
          <w:szCs w:val="20"/>
          <w:lang w:val="nl-BE" w:eastAsia="nl-NL"/>
        </w:rPr>
        <w:t xml:space="preserve"> gesprek</w:t>
      </w:r>
      <w:r w:rsidR="00E41936">
        <w:rPr>
          <w:rFonts w:ascii="Arial" w:hAnsi="Arial"/>
          <w:sz w:val="20"/>
          <w:szCs w:val="20"/>
          <w:lang w:val="nl-BE" w:eastAsia="nl-NL"/>
        </w:rPr>
        <w:t xml:space="preserve"> met SvdA o.b.v. de gemaakte opname; dit is dus</w:t>
      </w:r>
      <w:r w:rsidR="00C21080" w:rsidRPr="00CC5A3A">
        <w:rPr>
          <w:rFonts w:ascii="Arial" w:hAnsi="Arial"/>
          <w:sz w:val="20"/>
          <w:szCs w:val="20"/>
          <w:lang w:val="nl-BE" w:eastAsia="nl-NL"/>
        </w:rPr>
        <w:t xml:space="preserve"> geen </w:t>
      </w:r>
      <w:r w:rsidR="00722973" w:rsidRPr="00CC5A3A">
        <w:rPr>
          <w:rFonts w:ascii="Arial" w:hAnsi="Arial"/>
          <w:sz w:val="20"/>
          <w:szCs w:val="20"/>
          <w:lang w:val="nl-BE" w:eastAsia="nl-NL"/>
        </w:rPr>
        <w:t xml:space="preserve">letterlijke weergave. </w:t>
      </w:r>
      <w:r>
        <w:rPr>
          <w:rFonts w:ascii="Arial" w:hAnsi="Arial"/>
          <w:sz w:val="20"/>
          <w:szCs w:val="20"/>
          <w:lang w:val="nl-BE" w:eastAsia="nl-NL"/>
        </w:rPr>
        <w:t xml:space="preserve">SvdA </w:t>
      </w:r>
      <w:r w:rsidR="00722973" w:rsidRPr="00CC5A3A">
        <w:rPr>
          <w:rFonts w:ascii="Arial" w:hAnsi="Arial"/>
          <w:sz w:val="20"/>
          <w:szCs w:val="20"/>
          <w:lang w:val="nl-BE" w:eastAsia="nl-NL"/>
        </w:rPr>
        <w:t xml:space="preserve">nam vrijwillig deel aan dit gesprek en er werd </w:t>
      </w:r>
      <w:r w:rsidR="008116CD">
        <w:rPr>
          <w:rFonts w:ascii="Arial" w:hAnsi="Arial"/>
          <w:sz w:val="20"/>
          <w:szCs w:val="20"/>
          <w:lang w:val="nl-BE" w:eastAsia="nl-NL"/>
        </w:rPr>
        <w:t>hem</w:t>
      </w:r>
      <w:r w:rsidR="00FA6B87" w:rsidRPr="00CC5A3A">
        <w:rPr>
          <w:rFonts w:ascii="Arial" w:hAnsi="Arial"/>
          <w:sz w:val="20"/>
          <w:szCs w:val="20"/>
          <w:lang w:val="nl-BE" w:eastAsia="nl-NL"/>
        </w:rPr>
        <w:t xml:space="preserve"> </w:t>
      </w:r>
      <w:r w:rsidR="00806F2C" w:rsidRPr="00CC5A3A">
        <w:rPr>
          <w:rFonts w:ascii="Arial" w:hAnsi="Arial"/>
          <w:sz w:val="20"/>
          <w:szCs w:val="20"/>
          <w:lang w:val="nl-BE" w:eastAsia="nl-NL"/>
        </w:rPr>
        <w:t xml:space="preserve">uitgelegd dat het doel van dit gesprek was om feitelijke informatie te verzamelen om </w:t>
      </w:r>
      <w:r>
        <w:rPr>
          <w:rFonts w:ascii="Arial" w:hAnsi="Arial"/>
          <w:sz w:val="20"/>
          <w:szCs w:val="20"/>
          <w:lang w:val="nl-BE" w:eastAsia="nl-NL"/>
        </w:rPr>
        <w:t>het intern onderzoek</w:t>
      </w:r>
      <w:r w:rsidR="00806F2C" w:rsidRPr="00CC5A3A">
        <w:rPr>
          <w:rFonts w:ascii="Arial" w:hAnsi="Arial"/>
          <w:sz w:val="20"/>
          <w:szCs w:val="20"/>
          <w:lang w:val="nl-BE" w:eastAsia="nl-NL"/>
        </w:rPr>
        <w:t xml:space="preserve"> te voltooien. </w:t>
      </w:r>
      <w:commentRangeStart w:id="11"/>
      <w:r w:rsidR="00806F2C" w:rsidRPr="00CC5A3A">
        <w:rPr>
          <w:rFonts w:ascii="Arial" w:hAnsi="Arial"/>
          <w:sz w:val="20"/>
          <w:szCs w:val="20"/>
          <w:lang w:val="nl-BE" w:eastAsia="nl-NL"/>
        </w:rPr>
        <w:t xml:space="preserve">Er </w:t>
      </w:r>
      <w:r w:rsidR="003E3561" w:rsidRPr="00CC5A3A">
        <w:rPr>
          <w:rFonts w:ascii="Arial" w:hAnsi="Arial"/>
          <w:sz w:val="20"/>
          <w:szCs w:val="20"/>
          <w:lang w:val="nl-BE" w:eastAsia="nl-NL"/>
        </w:rPr>
        <w:t xml:space="preserve">werd verduidelijkt dat </w:t>
      </w:r>
      <w:r w:rsidR="00697243">
        <w:rPr>
          <w:rFonts w:ascii="Arial" w:hAnsi="Arial"/>
          <w:sz w:val="20"/>
          <w:szCs w:val="20"/>
          <w:lang w:val="nl-BE" w:eastAsia="nl-NL"/>
        </w:rPr>
        <w:t>dit verslag</w:t>
      </w:r>
      <w:r w:rsidR="003E3561" w:rsidRPr="00CC5A3A">
        <w:rPr>
          <w:rFonts w:ascii="Arial" w:hAnsi="Arial"/>
          <w:sz w:val="20"/>
          <w:szCs w:val="20"/>
          <w:lang w:val="nl-BE" w:eastAsia="nl-NL"/>
        </w:rPr>
        <w:t xml:space="preserve"> vertrouwelijk zal blijven tenzij </w:t>
      </w:r>
      <w:r>
        <w:rPr>
          <w:rFonts w:ascii="Arial" w:hAnsi="Arial"/>
          <w:sz w:val="20"/>
          <w:szCs w:val="20"/>
          <w:lang w:val="nl-BE" w:eastAsia="nl-NL"/>
        </w:rPr>
        <w:t>SvdA</w:t>
      </w:r>
      <w:r w:rsidR="008813D7" w:rsidRPr="00CC5A3A">
        <w:rPr>
          <w:rFonts w:ascii="Arial" w:hAnsi="Arial"/>
          <w:sz w:val="20"/>
          <w:szCs w:val="20"/>
          <w:lang w:val="nl-BE" w:eastAsia="nl-NL"/>
        </w:rPr>
        <w:t xml:space="preserve"> </w:t>
      </w:r>
      <w:r w:rsidR="003E3561" w:rsidRPr="00CC5A3A">
        <w:rPr>
          <w:rFonts w:ascii="Arial" w:hAnsi="Arial"/>
          <w:sz w:val="20"/>
          <w:szCs w:val="20"/>
          <w:lang w:val="nl-BE" w:eastAsia="nl-NL"/>
        </w:rPr>
        <w:t>ermee instemt dat de vertrouwelijkheid wordt opgeheven.</w:t>
      </w:r>
      <w:commentRangeEnd w:id="11"/>
      <w:r w:rsidR="000E28DA">
        <w:rPr>
          <w:rStyle w:val="CommentReference"/>
        </w:rPr>
        <w:commentReference w:id="11"/>
      </w:r>
      <w:r w:rsidR="003E3561" w:rsidRPr="00CC5A3A">
        <w:rPr>
          <w:rFonts w:ascii="Arial" w:hAnsi="Arial"/>
          <w:sz w:val="20"/>
          <w:szCs w:val="20"/>
          <w:lang w:val="nl-BE" w:eastAsia="nl-NL"/>
        </w:rPr>
        <w:t xml:space="preserve"> </w:t>
      </w:r>
    </w:p>
    <w:p w14:paraId="44AA976F" w14:textId="35FEADE3" w:rsidR="00EB54F7" w:rsidRPr="00CC5A3A" w:rsidRDefault="00136322">
      <w:pPr>
        <w:jc w:val="both"/>
        <w:rPr>
          <w:rFonts w:ascii="Arial" w:hAnsi="Arial"/>
          <w:sz w:val="20"/>
          <w:szCs w:val="20"/>
          <w:lang w:val="nl-BE" w:eastAsia="nl-NL"/>
        </w:rPr>
      </w:pPr>
      <w:r>
        <w:rPr>
          <w:rFonts w:ascii="Arial" w:hAnsi="Arial"/>
          <w:sz w:val="20"/>
          <w:szCs w:val="20"/>
          <w:lang w:val="nl-BE" w:eastAsia="nl-NL"/>
        </w:rPr>
        <w:t>SvdA</w:t>
      </w:r>
      <w:r w:rsidR="00576C5F" w:rsidRPr="00CC5A3A">
        <w:rPr>
          <w:rFonts w:ascii="Arial" w:hAnsi="Arial"/>
          <w:sz w:val="20"/>
          <w:szCs w:val="20"/>
          <w:lang w:val="nl-BE" w:eastAsia="nl-NL"/>
        </w:rPr>
        <w:t xml:space="preserve"> </w:t>
      </w:r>
      <w:r w:rsidR="00806F2C" w:rsidRPr="00CC5A3A">
        <w:rPr>
          <w:rFonts w:ascii="Arial" w:hAnsi="Arial"/>
          <w:sz w:val="20"/>
          <w:szCs w:val="20"/>
          <w:lang w:val="nl-BE" w:eastAsia="nl-NL"/>
        </w:rPr>
        <w:t xml:space="preserve">verklaarde het volgende met betrekking tot </w:t>
      </w:r>
      <w:r w:rsidR="00697243">
        <w:rPr>
          <w:rFonts w:ascii="Arial" w:hAnsi="Arial"/>
          <w:sz w:val="20"/>
          <w:szCs w:val="20"/>
          <w:lang w:val="nl-BE" w:eastAsia="nl-NL"/>
        </w:rPr>
        <w:t>zijn tewerkstelling bij Alight</w:t>
      </w:r>
      <w:r w:rsidR="00E41936">
        <w:rPr>
          <w:rFonts w:ascii="Arial" w:hAnsi="Arial"/>
          <w:sz w:val="20"/>
          <w:szCs w:val="20"/>
          <w:lang w:val="nl-BE" w:eastAsia="nl-NL"/>
        </w:rPr>
        <w:t>.</w:t>
      </w:r>
    </w:p>
    <w:tbl>
      <w:tblPr>
        <w:tblStyle w:val="ListTable2"/>
        <w:tblW w:w="5000" w:type="pct"/>
        <w:tblLook w:val="0400" w:firstRow="0" w:lastRow="0" w:firstColumn="0" w:lastColumn="0" w:noHBand="0" w:noVBand="1"/>
      </w:tblPr>
      <w:tblGrid>
        <w:gridCol w:w="9026"/>
      </w:tblGrid>
      <w:tr w:rsidR="00B17144" w:rsidRPr="00CC5A3A" w14:paraId="579A2F14"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5F8049C0" w14:textId="07E91955" w:rsidR="00EB54F7" w:rsidRPr="00CC5A3A" w:rsidRDefault="00AE7361" w:rsidP="0099336C">
            <w:pPr>
              <w:pStyle w:val="ListParagraph"/>
              <w:numPr>
                <w:ilvl w:val="0"/>
                <w:numId w:val="1"/>
              </w:numPr>
              <w:spacing w:after="120" w:line="240" w:lineRule="auto"/>
              <w:ind w:left="357" w:hanging="357"/>
              <w:jc w:val="left"/>
              <w:rPr>
                <w:rFonts w:eastAsia="Times New Roman" w:cs="Arial"/>
                <w:color w:val="000000"/>
                <w:sz w:val="20"/>
                <w:szCs w:val="20"/>
                <w:lang/>
              </w:rPr>
            </w:pPr>
            <w:r w:rsidRPr="00CC5A3A">
              <w:rPr>
                <w:rFonts w:eastAsia="Times New Roman" w:cs="Arial"/>
                <w:color w:val="000000"/>
                <w:sz w:val="20"/>
                <w:szCs w:val="20"/>
                <w:lang/>
              </w:rPr>
              <w:t>Wanneer bent u gestart met werken bij Arinso</w:t>
            </w:r>
            <w:r w:rsidR="00697243">
              <w:rPr>
                <w:rFonts w:eastAsia="Times New Roman" w:cs="Arial"/>
                <w:color w:val="000000"/>
                <w:sz w:val="20"/>
                <w:szCs w:val="20"/>
                <w:lang/>
              </w:rPr>
              <w:t>?</w:t>
            </w:r>
          </w:p>
        </w:tc>
      </w:tr>
      <w:tr w:rsidR="00B17144" w:rsidRPr="00CC5A3A" w14:paraId="7909AB1F" w14:textId="77777777" w:rsidTr="00222C91">
        <w:tc>
          <w:tcPr>
            <w:tcW w:w="5000" w:type="pct"/>
          </w:tcPr>
          <w:p w14:paraId="6EB0EAA5" w14:textId="7700137B" w:rsidR="009014C3" w:rsidRDefault="00CC5A3A" w:rsidP="009014C3">
            <w:pPr>
              <w:pStyle w:val="ListParagraph"/>
              <w:spacing w:after="120"/>
              <w:ind w:left="0"/>
              <w:rPr>
                <w:rFonts w:eastAsia="Times New Roman" w:cs="Arial"/>
                <w:color w:val="000000"/>
                <w:sz w:val="20"/>
                <w:szCs w:val="20"/>
                <w:lang/>
              </w:rPr>
            </w:pPr>
            <w:r w:rsidRPr="009014C3">
              <w:rPr>
                <w:rFonts w:eastAsia="Times New Roman" w:cs="Arial"/>
                <w:color w:val="000000"/>
                <w:sz w:val="20"/>
                <w:szCs w:val="20"/>
                <w:lang/>
              </w:rPr>
              <w:t>In 2004</w:t>
            </w:r>
            <w:r w:rsidR="00697243" w:rsidRPr="009014C3">
              <w:rPr>
                <w:rFonts w:eastAsia="Times New Roman" w:cs="Arial"/>
                <w:color w:val="000000"/>
                <w:sz w:val="20"/>
                <w:szCs w:val="20"/>
                <w:lang/>
              </w:rPr>
              <w:t xml:space="preserve">. </w:t>
            </w:r>
            <w:r w:rsidR="00144A5A">
              <w:rPr>
                <w:rFonts w:eastAsia="Times New Roman" w:cs="Arial"/>
                <w:color w:val="000000"/>
                <w:sz w:val="20"/>
                <w:szCs w:val="20"/>
                <w:lang/>
              </w:rPr>
              <w:t>SvdA</w:t>
            </w:r>
            <w:r w:rsidRPr="009014C3">
              <w:rPr>
                <w:rFonts w:eastAsia="Times New Roman" w:cs="Arial"/>
                <w:color w:val="000000"/>
                <w:sz w:val="20"/>
                <w:szCs w:val="20"/>
                <w:lang/>
              </w:rPr>
              <w:t xml:space="preserve"> werd </w:t>
            </w:r>
            <w:r w:rsidR="00697243" w:rsidRPr="009014C3">
              <w:rPr>
                <w:rFonts w:eastAsia="Times New Roman" w:cs="Arial"/>
                <w:color w:val="000000"/>
                <w:sz w:val="20"/>
                <w:szCs w:val="20"/>
                <w:lang/>
              </w:rPr>
              <w:t xml:space="preserve">destijds </w:t>
            </w:r>
            <w:r w:rsidRPr="009014C3">
              <w:rPr>
                <w:rFonts w:eastAsia="Times New Roman" w:cs="Arial"/>
                <w:color w:val="000000"/>
                <w:sz w:val="20"/>
                <w:szCs w:val="20"/>
                <w:lang/>
              </w:rPr>
              <w:t xml:space="preserve">opgebeld door Jos Sluys (de toenmalige CEO) </w:t>
            </w:r>
            <w:r w:rsidR="00697243" w:rsidRPr="009014C3">
              <w:rPr>
                <w:rFonts w:eastAsia="Times New Roman" w:cs="Arial"/>
                <w:color w:val="000000"/>
                <w:sz w:val="20"/>
                <w:szCs w:val="20"/>
                <w:lang/>
              </w:rPr>
              <w:t xml:space="preserve">om te beginnen op een outsourcingsproject binnen HR, </w:t>
            </w:r>
            <w:r w:rsidRPr="009014C3">
              <w:rPr>
                <w:rFonts w:eastAsia="Times New Roman" w:cs="Arial"/>
                <w:color w:val="000000"/>
                <w:sz w:val="20"/>
                <w:szCs w:val="20"/>
                <w:lang/>
              </w:rPr>
              <w:t xml:space="preserve">voor de implementatie van document management </w:t>
            </w:r>
            <w:r w:rsidR="00697243" w:rsidRPr="009014C3">
              <w:rPr>
                <w:rFonts w:eastAsia="Times New Roman" w:cs="Arial"/>
                <w:color w:val="000000"/>
                <w:sz w:val="20"/>
                <w:szCs w:val="20"/>
                <w:lang/>
              </w:rPr>
              <w:t>voor een klant in Nederland ISS</w:t>
            </w:r>
            <w:r w:rsidRPr="009014C3">
              <w:rPr>
                <w:rFonts w:eastAsia="Times New Roman" w:cs="Arial"/>
                <w:color w:val="000000"/>
                <w:sz w:val="20"/>
                <w:szCs w:val="20"/>
                <w:lang/>
              </w:rPr>
              <w:t xml:space="preserve">. </w:t>
            </w:r>
            <w:r w:rsidR="00144A5A">
              <w:rPr>
                <w:rFonts w:eastAsia="Times New Roman" w:cs="Arial"/>
                <w:color w:val="000000"/>
                <w:sz w:val="20"/>
                <w:szCs w:val="20"/>
                <w:lang/>
              </w:rPr>
              <w:t>SvdA en Arinso</w:t>
            </w:r>
            <w:r w:rsidR="00697243" w:rsidRPr="009014C3">
              <w:rPr>
                <w:rFonts w:eastAsia="Times New Roman" w:cs="Arial"/>
                <w:color w:val="000000"/>
                <w:sz w:val="20"/>
                <w:szCs w:val="20"/>
                <w:lang/>
              </w:rPr>
              <w:t xml:space="preserve"> zijn vrij snel tot een akkoord gekomen. </w:t>
            </w:r>
            <w:r w:rsidRPr="009014C3">
              <w:rPr>
                <w:rFonts w:eastAsia="Times New Roman" w:cs="Arial"/>
                <w:color w:val="000000"/>
                <w:sz w:val="20"/>
                <w:szCs w:val="20"/>
                <w:lang/>
              </w:rPr>
              <w:t xml:space="preserve">Op dat moment </w:t>
            </w:r>
            <w:r w:rsidR="00697243" w:rsidRPr="009014C3">
              <w:rPr>
                <w:rFonts w:eastAsia="Times New Roman" w:cs="Arial"/>
                <w:color w:val="000000"/>
                <w:sz w:val="20"/>
                <w:szCs w:val="20"/>
                <w:lang/>
              </w:rPr>
              <w:t xml:space="preserve">was </w:t>
            </w:r>
            <w:r w:rsidR="00144A5A">
              <w:rPr>
                <w:rFonts w:eastAsia="Times New Roman" w:cs="Arial"/>
                <w:color w:val="000000"/>
                <w:sz w:val="20"/>
                <w:szCs w:val="20"/>
                <w:lang/>
              </w:rPr>
              <w:t>SvdA</w:t>
            </w:r>
            <w:r w:rsidR="00697243" w:rsidRPr="009014C3">
              <w:rPr>
                <w:rFonts w:eastAsia="Times New Roman" w:cs="Arial"/>
                <w:color w:val="000000"/>
                <w:sz w:val="20"/>
                <w:szCs w:val="20"/>
                <w:lang/>
              </w:rPr>
              <w:t xml:space="preserve"> </w:t>
            </w:r>
            <w:r w:rsidRPr="009014C3">
              <w:rPr>
                <w:rFonts w:eastAsia="Times New Roman" w:cs="Arial"/>
                <w:color w:val="000000"/>
                <w:sz w:val="20"/>
                <w:szCs w:val="20"/>
                <w:lang/>
              </w:rPr>
              <w:t xml:space="preserve">nog aan het werk voor </w:t>
            </w:r>
            <w:del w:id="12" w:author="Stephane van der Aa" w:date="2023-10-17T03:03:00Z">
              <w:r w:rsidRPr="009014C3" w:rsidDel="000E28DA">
                <w:rPr>
                  <w:rFonts w:eastAsia="Times New Roman" w:cs="Arial"/>
                  <w:color w:val="000000"/>
                  <w:sz w:val="20"/>
                  <w:szCs w:val="20"/>
                  <w:lang/>
                </w:rPr>
                <w:delText>TMR</w:delText>
              </w:r>
            </w:del>
            <w:ins w:id="13" w:author="Stephane van der Aa" w:date="2023-10-17T03:03:00Z">
              <w:r w:rsidR="000E28DA">
                <w:rPr>
                  <w:rFonts w:eastAsia="Times New Roman" w:cs="Arial"/>
                  <w:color w:val="000000"/>
                  <w:sz w:val="20"/>
                  <w:szCs w:val="20"/>
                  <w:lang/>
                </w:rPr>
                <w:t>D</w:t>
              </w:r>
              <w:r w:rsidR="000E28DA" w:rsidRPr="009014C3">
                <w:rPr>
                  <w:rFonts w:eastAsia="Times New Roman" w:cs="Arial"/>
                  <w:color w:val="000000"/>
                  <w:sz w:val="20"/>
                  <w:szCs w:val="20"/>
                  <w:lang/>
                </w:rPr>
                <w:t>MR</w:t>
              </w:r>
            </w:ins>
            <w:r w:rsidRPr="009014C3">
              <w:rPr>
                <w:rFonts w:eastAsia="Times New Roman" w:cs="Arial"/>
                <w:color w:val="000000"/>
                <w:sz w:val="20"/>
                <w:szCs w:val="20"/>
                <w:lang/>
              </w:rPr>
              <w:t>/Fujitsu</w:t>
            </w:r>
            <w:r w:rsidR="00697243" w:rsidRPr="009014C3">
              <w:rPr>
                <w:rFonts w:eastAsia="Times New Roman" w:cs="Arial"/>
                <w:color w:val="000000"/>
                <w:sz w:val="20"/>
                <w:szCs w:val="20"/>
                <w:lang/>
              </w:rPr>
              <w:t xml:space="preserve"> Consulting. </w:t>
            </w:r>
          </w:p>
          <w:p w14:paraId="510CF46C" w14:textId="4EBF73C8" w:rsidR="00B17144" w:rsidRPr="009014C3" w:rsidRDefault="00144A5A" w:rsidP="009014C3">
            <w:pPr>
              <w:pStyle w:val="ListParagraph"/>
              <w:spacing w:after="120"/>
              <w:ind w:left="0"/>
              <w:rPr>
                <w:rFonts w:eastAsia="Times New Roman" w:cs="Arial"/>
                <w:color w:val="000000"/>
                <w:sz w:val="20"/>
                <w:szCs w:val="20"/>
                <w:lang/>
              </w:rPr>
            </w:pPr>
            <w:commentRangeStart w:id="14"/>
            <w:r>
              <w:rPr>
                <w:rFonts w:eastAsia="Times New Roman" w:cs="Arial"/>
                <w:color w:val="000000"/>
                <w:sz w:val="20"/>
                <w:szCs w:val="20"/>
                <w:lang/>
              </w:rPr>
              <w:t>SvdA heeft zich</w:t>
            </w:r>
            <w:r w:rsidR="00CC5A3A" w:rsidRPr="009014C3">
              <w:rPr>
                <w:rFonts w:eastAsia="Times New Roman" w:cs="Arial"/>
                <w:color w:val="000000"/>
                <w:sz w:val="20"/>
                <w:szCs w:val="20"/>
                <w:lang/>
              </w:rPr>
              <w:t xml:space="preserve"> nooit geout bij Fujitsu </w:t>
            </w:r>
            <w:r w:rsidR="00697243" w:rsidRPr="009014C3">
              <w:rPr>
                <w:rFonts w:eastAsia="Times New Roman" w:cs="Arial"/>
                <w:color w:val="000000"/>
                <w:sz w:val="20"/>
                <w:szCs w:val="20"/>
                <w:lang/>
              </w:rPr>
              <w:t xml:space="preserve">en het was </w:t>
            </w:r>
            <w:r>
              <w:rPr>
                <w:rFonts w:eastAsia="Times New Roman" w:cs="Arial"/>
                <w:color w:val="000000"/>
                <w:sz w:val="20"/>
                <w:szCs w:val="20"/>
                <w:lang/>
              </w:rPr>
              <w:t>z</w:t>
            </w:r>
            <w:r w:rsidR="00697243" w:rsidRPr="009014C3">
              <w:rPr>
                <w:rFonts w:eastAsia="Times New Roman" w:cs="Arial"/>
                <w:color w:val="000000"/>
                <w:sz w:val="20"/>
                <w:szCs w:val="20"/>
                <w:lang/>
              </w:rPr>
              <w:t>ijn</w:t>
            </w:r>
            <w:r w:rsidR="00CC5A3A" w:rsidRPr="009014C3">
              <w:rPr>
                <w:rFonts w:eastAsia="Times New Roman" w:cs="Arial"/>
                <w:color w:val="000000"/>
                <w:sz w:val="20"/>
                <w:szCs w:val="20"/>
                <w:lang/>
              </w:rPr>
              <w:t xml:space="preserve"> bedoeling</w:t>
            </w:r>
            <w:r w:rsidR="00C45A60" w:rsidRPr="009014C3">
              <w:rPr>
                <w:rFonts w:eastAsia="Times New Roman" w:cs="Arial"/>
                <w:color w:val="000000"/>
                <w:sz w:val="20"/>
                <w:szCs w:val="20"/>
                <w:lang/>
              </w:rPr>
              <w:t xml:space="preserve"> in 2004</w:t>
            </w:r>
            <w:r w:rsidR="00CC5A3A" w:rsidRPr="009014C3">
              <w:rPr>
                <w:rFonts w:eastAsia="Times New Roman" w:cs="Arial"/>
                <w:color w:val="000000"/>
                <w:sz w:val="20"/>
                <w:szCs w:val="20"/>
                <w:lang/>
              </w:rPr>
              <w:t xml:space="preserve"> om </w:t>
            </w:r>
            <w:r>
              <w:rPr>
                <w:rFonts w:eastAsia="Times New Roman" w:cs="Arial"/>
                <w:color w:val="000000"/>
                <w:sz w:val="20"/>
                <w:szCs w:val="20"/>
                <w:lang/>
              </w:rPr>
              <w:t xml:space="preserve">hem </w:t>
            </w:r>
            <w:r w:rsidR="00C45A60" w:rsidRPr="009014C3">
              <w:rPr>
                <w:rFonts w:eastAsia="Times New Roman" w:cs="Arial"/>
                <w:color w:val="000000"/>
                <w:sz w:val="20"/>
                <w:szCs w:val="20"/>
                <w:lang/>
              </w:rPr>
              <w:t>onmiddellijk</w:t>
            </w:r>
            <w:r w:rsidR="00697243" w:rsidRPr="009014C3">
              <w:rPr>
                <w:rFonts w:eastAsia="Times New Roman" w:cs="Arial"/>
                <w:color w:val="000000"/>
                <w:sz w:val="20"/>
                <w:szCs w:val="20"/>
                <w:lang/>
              </w:rPr>
              <w:t xml:space="preserve"> </w:t>
            </w:r>
            <w:r w:rsidR="00CC5A3A" w:rsidRPr="009014C3">
              <w:rPr>
                <w:rFonts w:eastAsia="Times New Roman" w:cs="Arial"/>
                <w:color w:val="000000"/>
                <w:sz w:val="20"/>
                <w:szCs w:val="20"/>
                <w:lang/>
              </w:rPr>
              <w:t>bij de start</w:t>
            </w:r>
            <w:r w:rsidR="00697243" w:rsidRPr="009014C3">
              <w:rPr>
                <w:rFonts w:eastAsia="Times New Roman" w:cs="Arial"/>
                <w:color w:val="000000"/>
                <w:sz w:val="20"/>
                <w:szCs w:val="20"/>
                <w:lang/>
              </w:rPr>
              <w:t xml:space="preserve"> van </w:t>
            </w:r>
            <w:r>
              <w:rPr>
                <w:rFonts w:eastAsia="Times New Roman" w:cs="Arial"/>
                <w:color w:val="000000"/>
                <w:sz w:val="20"/>
                <w:szCs w:val="20"/>
                <w:lang/>
              </w:rPr>
              <w:t>de</w:t>
            </w:r>
            <w:r w:rsidR="00697243" w:rsidRPr="009014C3">
              <w:rPr>
                <w:rFonts w:eastAsia="Times New Roman" w:cs="Arial"/>
                <w:color w:val="000000"/>
                <w:sz w:val="20"/>
                <w:szCs w:val="20"/>
                <w:lang/>
              </w:rPr>
              <w:t xml:space="preserve"> tewerkstelling</w:t>
            </w:r>
            <w:r w:rsidR="00CC5A3A" w:rsidRPr="009014C3">
              <w:rPr>
                <w:rFonts w:eastAsia="Times New Roman" w:cs="Arial"/>
                <w:color w:val="000000"/>
                <w:sz w:val="20"/>
                <w:szCs w:val="20"/>
                <w:lang/>
              </w:rPr>
              <w:t xml:space="preserve"> bij Arinso </w:t>
            </w:r>
            <w:r w:rsidR="00C45A60" w:rsidRPr="009014C3">
              <w:rPr>
                <w:rFonts w:eastAsia="Times New Roman" w:cs="Arial"/>
                <w:color w:val="000000"/>
                <w:sz w:val="20"/>
                <w:szCs w:val="20"/>
                <w:lang/>
              </w:rPr>
              <w:t xml:space="preserve">te outen </w:t>
            </w:r>
            <w:r w:rsidR="00CC5A3A" w:rsidRPr="009014C3">
              <w:rPr>
                <w:rFonts w:eastAsia="Times New Roman" w:cs="Arial"/>
                <w:color w:val="000000"/>
                <w:sz w:val="20"/>
                <w:szCs w:val="20"/>
                <w:lang/>
              </w:rPr>
              <w:t>(zie v</w:t>
            </w:r>
            <w:r w:rsidR="00697243" w:rsidRPr="009014C3">
              <w:rPr>
                <w:rFonts w:eastAsia="Times New Roman" w:cs="Arial"/>
                <w:color w:val="000000"/>
                <w:sz w:val="20"/>
                <w:szCs w:val="20"/>
                <w:lang/>
              </w:rPr>
              <w:t xml:space="preserve">erder, </w:t>
            </w:r>
            <w:r w:rsidR="000F7252">
              <w:rPr>
                <w:rFonts w:eastAsia="Times New Roman" w:cs="Arial"/>
                <w:color w:val="000000"/>
                <w:sz w:val="20"/>
                <w:szCs w:val="20"/>
                <w:lang/>
              </w:rPr>
              <w:t>vraag 9</w:t>
            </w:r>
            <w:r w:rsidR="00CC5A3A" w:rsidRPr="009014C3">
              <w:rPr>
                <w:rFonts w:eastAsia="Times New Roman" w:cs="Arial"/>
                <w:color w:val="000000"/>
                <w:sz w:val="20"/>
                <w:szCs w:val="20"/>
                <w:lang/>
              </w:rPr>
              <w:t>)</w:t>
            </w:r>
            <w:r w:rsidR="009014C3" w:rsidRPr="009014C3">
              <w:rPr>
                <w:rFonts w:eastAsia="Times New Roman" w:cs="Arial"/>
                <w:color w:val="000000"/>
                <w:sz w:val="20"/>
                <w:szCs w:val="20"/>
                <w:lang/>
              </w:rPr>
              <w:t>.</w:t>
            </w:r>
            <w:commentRangeEnd w:id="14"/>
            <w:r w:rsidR="000E28DA">
              <w:rPr>
                <w:rStyle w:val="CommentReference"/>
                <w:rFonts w:asciiTheme="minorHAnsi" w:eastAsiaTheme="minorHAnsi" w:hAnsiTheme="minorHAnsi" w:cstheme="minorBidi"/>
                <w:lang/>
              </w:rPr>
              <w:commentReference w:id="14"/>
            </w:r>
          </w:p>
        </w:tc>
      </w:tr>
      <w:tr w:rsidR="00B17144" w:rsidRPr="00CC5A3A" w14:paraId="503AB6A2"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02F6C6F1" w14:textId="0C0AD2C6" w:rsidR="00EB54F7" w:rsidRPr="00CC5A3A" w:rsidRDefault="00AE7361" w:rsidP="0099336C">
            <w:pPr>
              <w:pStyle w:val="ListParagraph"/>
              <w:numPr>
                <w:ilvl w:val="0"/>
                <w:numId w:val="1"/>
              </w:numPr>
              <w:spacing w:after="120" w:line="240" w:lineRule="auto"/>
              <w:ind w:left="357" w:hanging="357"/>
              <w:jc w:val="left"/>
              <w:rPr>
                <w:rFonts w:eastAsia="Times New Roman" w:cs="Arial"/>
                <w:color w:val="000000"/>
                <w:sz w:val="20"/>
                <w:szCs w:val="20"/>
                <w:lang/>
              </w:rPr>
            </w:pPr>
            <w:r w:rsidRPr="00CC5A3A">
              <w:rPr>
                <w:rFonts w:eastAsia="Times New Roman" w:cs="Arial"/>
                <w:color w:val="000000"/>
                <w:sz w:val="20"/>
                <w:szCs w:val="20"/>
                <w:lang/>
              </w:rPr>
              <w:t xml:space="preserve">In welke functie was u werkzaam op het moment van de beëindiging van uw tewerkstelling? </w:t>
            </w:r>
          </w:p>
        </w:tc>
      </w:tr>
      <w:tr w:rsidR="00B17144" w:rsidRPr="00CC5A3A" w14:paraId="1D67779F" w14:textId="77777777" w:rsidTr="00222C91">
        <w:tc>
          <w:tcPr>
            <w:tcW w:w="5000" w:type="pct"/>
          </w:tcPr>
          <w:p w14:paraId="7AC62588" w14:textId="7E498FB8" w:rsidR="00CC5A3A" w:rsidRPr="00CC5A3A" w:rsidRDefault="00144A5A" w:rsidP="00B45408">
            <w:pPr>
              <w:spacing w:after="120"/>
              <w:rPr>
                <w:rFonts w:ascii="Arial" w:eastAsia="Times New Roman" w:hAnsi="Arial" w:cs="Arial"/>
                <w:color w:val="000000"/>
                <w:sz w:val="20"/>
                <w:szCs w:val="20"/>
                <w:lang w:val="nl-BE"/>
              </w:rPr>
            </w:pPr>
            <w:r>
              <w:rPr>
                <w:rFonts w:ascii="Arial" w:eastAsia="Times New Roman" w:hAnsi="Arial" w:cs="Arial"/>
                <w:color w:val="000000"/>
                <w:sz w:val="20"/>
                <w:szCs w:val="20"/>
                <w:lang w:val="nl-BE"/>
              </w:rPr>
              <w:t>SvdA heeft</w:t>
            </w:r>
            <w:r w:rsidR="00697243">
              <w:rPr>
                <w:rFonts w:ascii="Arial" w:eastAsia="Times New Roman" w:hAnsi="Arial" w:cs="Arial"/>
                <w:color w:val="000000"/>
                <w:sz w:val="20"/>
                <w:szCs w:val="20"/>
                <w:lang w:val="nl-BE"/>
              </w:rPr>
              <w:t xml:space="preserve"> d</w:t>
            </w:r>
            <w:r w:rsidR="00CC5A3A" w:rsidRPr="00CC5A3A">
              <w:rPr>
                <w:rFonts w:ascii="Arial" w:eastAsia="Times New Roman" w:hAnsi="Arial" w:cs="Arial"/>
                <w:color w:val="000000"/>
                <w:sz w:val="20"/>
                <w:szCs w:val="20"/>
                <w:lang w:val="nl-BE"/>
              </w:rPr>
              <w:t>iverse functies uitgeoefend</w:t>
            </w:r>
            <w:r w:rsidR="00697243">
              <w:rPr>
                <w:rFonts w:ascii="Arial" w:eastAsia="Times New Roman" w:hAnsi="Arial" w:cs="Arial"/>
                <w:color w:val="000000"/>
                <w:sz w:val="20"/>
                <w:szCs w:val="20"/>
                <w:lang w:val="nl-BE"/>
              </w:rPr>
              <w:t xml:space="preserve">. </w:t>
            </w:r>
            <w:r>
              <w:rPr>
                <w:rFonts w:ascii="Arial" w:eastAsia="Times New Roman" w:hAnsi="Arial" w:cs="Arial"/>
                <w:color w:val="000000"/>
                <w:sz w:val="20"/>
                <w:szCs w:val="20"/>
                <w:lang w:val="nl-BE"/>
              </w:rPr>
              <w:t>Hieronder volgt</w:t>
            </w:r>
            <w:r w:rsidR="00697243">
              <w:rPr>
                <w:rFonts w:ascii="Arial" w:eastAsia="Times New Roman" w:hAnsi="Arial" w:cs="Arial"/>
                <w:color w:val="000000"/>
                <w:sz w:val="20"/>
                <w:szCs w:val="20"/>
                <w:lang w:val="nl-BE"/>
              </w:rPr>
              <w:t xml:space="preserve"> een overzicht.</w:t>
            </w:r>
          </w:p>
          <w:p w14:paraId="1E9AC8B8" w14:textId="57422DCB" w:rsidR="00CC5A3A" w:rsidRPr="00CC5A3A" w:rsidRDefault="00697243" w:rsidP="00697243">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Bij de start was </w:t>
            </w:r>
            <w:r w:rsidR="00144A5A">
              <w:rPr>
                <w:rFonts w:eastAsia="Times New Roman" w:cs="Arial"/>
                <w:color w:val="000000"/>
                <w:sz w:val="20"/>
                <w:szCs w:val="20"/>
                <w:lang/>
              </w:rPr>
              <w:t>SvdA</w:t>
            </w:r>
            <w:r>
              <w:rPr>
                <w:rFonts w:eastAsia="Times New Roman" w:cs="Arial"/>
                <w:color w:val="000000"/>
                <w:sz w:val="20"/>
                <w:szCs w:val="20"/>
                <w:lang/>
              </w:rPr>
              <w:t xml:space="preserve"> v</w:t>
            </w:r>
            <w:r w:rsidR="00CC5A3A" w:rsidRPr="00CC5A3A">
              <w:rPr>
                <w:rFonts w:eastAsia="Times New Roman" w:cs="Arial"/>
                <w:color w:val="000000"/>
                <w:sz w:val="20"/>
                <w:szCs w:val="20"/>
                <w:lang/>
              </w:rPr>
              <w:t xml:space="preserve">erantwoordelijk voor project document management in </w:t>
            </w:r>
            <w:r>
              <w:rPr>
                <w:rFonts w:eastAsia="Times New Roman" w:cs="Arial"/>
                <w:color w:val="000000"/>
                <w:sz w:val="20"/>
                <w:szCs w:val="20"/>
                <w:lang/>
              </w:rPr>
              <w:t xml:space="preserve">de </w:t>
            </w:r>
            <w:r w:rsidR="00CC5A3A" w:rsidRPr="00CC5A3A">
              <w:rPr>
                <w:rFonts w:eastAsia="Times New Roman" w:cs="Arial"/>
                <w:color w:val="000000"/>
                <w:sz w:val="20"/>
                <w:szCs w:val="20"/>
                <w:lang/>
              </w:rPr>
              <w:t xml:space="preserve">BU service center technology </w:t>
            </w:r>
            <w:r>
              <w:rPr>
                <w:rFonts w:eastAsia="Times New Roman" w:cs="Arial"/>
                <w:color w:val="000000"/>
                <w:sz w:val="20"/>
                <w:szCs w:val="20"/>
                <w:lang/>
              </w:rPr>
              <w:t xml:space="preserve">(SCT) </w:t>
            </w:r>
            <w:r w:rsidR="00CC5A3A" w:rsidRPr="00CC5A3A">
              <w:rPr>
                <w:rFonts w:eastAsia="Times New Roman" w:cs="Arial"/>
                <w:color w:val="000000"/>
                <w:sz w:val="20"/>
                <w:szCs w:val="20"/>
                <w:lang/>
              </w:rPr>
              <w:t xml:space="preserve">– daarna </w:t>
            </w:r>
            <w:r w:rsidR="00144A5A">
              <w:rPr>
                <w:rFonts w:eastAsia="Times New Roman" w:cs="Arial"/>
                <w:color w:val="000000"/>
                <w:sz w:val="20"/>
                <w:szCs w:val="20"/>
                <w:lang/>
              </w:rPr>
              <w:t>heeft hij</w:t>
            </w:r>
            <w:r>
              <w:rPr>
                <w:rFonts w:eastAsia="Times New Roman" w:cs="Arial"/>
                <w:color w:val="000000"/>
                <w:sz w:val="20"/>
                <w:szCs w:val="20"/>
                <w:lang/>
              </w:rPr>
              <w:t xml:space="preserve"> nog andere projecten gevolgd en </w:t>
            </w:r>
            <w:r w:rsidR="00CC5A3A" w:rsidRPr="00CC5A3A">
              <w:rPr>
                <w:rFonts w:eastAsia="Times New Roman" w:cs="Arial"/>
                <w:color w:val="000000"/>
                <w:sz w:val="20"/>
                <w:szCs w:val="20"/>
                <w:lang/>
              </w:rPr>
              <w:t>ook knowledge management</w:t>
            </w:r>
            <w:r>
              <w:rPr>
                <w:rFonts w:eastAsia="Times New Roman" w:cs="Arial"/>
                <w:color w:val="000000"/>
                <w:sz w:val="20"/>
                <w:szCs w:val="20"/>
                <w:lang/>
              </w:rPr>
              <w:t xml:space="preserve">. Arinso deed meer dan standaard outsourcing in HR, extra dienstverlening waaronder document en knowledge management. Arinso kon zich zo onderscheiden in de </w:t>
            </w:r>
            <w:commentRangeStart w:id="15"/>
            <w:r>
              <w:rPr>
                <w:rFonts w:eastAsia="Times New Roman" w:cs="Arial"/>
                <w:color w:val="000000"/>
                <w:sz w:val="20"/>
                <w:szCs w:val="20"/>
                <w:lang/>
              </w:rPr>
              <w:t>markt.</w:t>
            </w:r>
            <w:commentRangeEnd w:id="15"/>
            <w:r w:rsidR="000D517D">
              <w:rPr>
                <w:rStyle w:val="CommentReference"/>
                <w:rFonts w:asciiTheme="minorHAnsi" w:eastAsiaTheme="minorHAnsi" w:hAnsiTheme="minorHAnsi" w:cstheme="minorBidi"/>
                <w:lang/>
              </w:rPr>
              <w:commentReference w:id="15"/>
            </w:r>
          </w:p>
          <w:p w14:paraId="33130D7E" w14:textId="07D15887" w:rsidR="00CC5A3A" w:rsidRPr="00CC5A3A" w:rsidRDefault="00697243" w:rsidP="006930F7">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Binnen</w:t>
            </w:r>
            <w:r w:rsidR="00CC5A3A" w:rsidRPr="00CC5A3A">
              <w:rPr>
                <w:rFonts w:eastAsia="Times New Roman" w:cs="Arial"/>
                <w:color w:val="000000"/>
                <w:sz w:val="20"/>
                <w:szCs w:val="20"/>
                <w:lang/>
              </w:rPr>
              <w:t xml:space="preserve"> </w:t>
            </w:r>
            <w:r>
              <w:rPr>
                <w:rFonts w:eastAsia="Times New Roman" w:cs="Arial"/>
                <w:color w:val="000000"/>
                <w:sz w:val="20"/>
                <w:szCs w:val="20"/>
                <w:lang/>
              </w:rPr>
              <w:t xml:space="preserve">SCT is SvdA steeds meer </w:t>
            </w:r>
            <w:r w:rsidR="00CC5A3A" w:rsidRPr="00CC5A3A">
              <w:rPr>
                <w:rFonts w:eastAsia="Times New Roman" w:cs="Arial"/>
                <w:color w:val="000000"/>
                <w:sz w:val="20"/>
                <w:szCs w:val="20"/>
                <w:lang/>
              </w:rPr>
              <w:t>projecten</w:t>
            </w:r>
            <w:r>
              <w:rPr>
                <w:rFonts w:eastAsia="Times New Roman" w:cs="Arial"/>
                <w:color w:val="000000"/>
                <w:sz w:val="20"/>
                <w:szCs w:val="20"/>
                <w:lang/>
              </w:rPr>
              <w:t xml:space="preserve"> gaan doen</w:t>
            </w:r>
            <w:r w:rsidR="00CC5A3A" w:rsidRPr="00CC5A3A">
              <w:rPr>
                <w:rFonts w:eastAsia="Times New Roman" w:cs="Arial"/>
                <w:color w:val="000000"/>
                <w:sz w:val="20"/>
                <w:szCs w:val="20"/>
                <w:lang/>
              </w:rPr>
              <w:t xml:space="preserve"> voor document en knowledge management</w:t>
            </w:r>
            <w:r>
              <w:rPr>
                <w:rFonts w:eastAsia="Times New Roman" w:cs="Arial"/>
                <w:color w:val="000000"/>
                <w:sz w:val="20"/>
                <w:szCs w:val="20"/>
                <w:lang/>
              </w:rPr>
              <w:t>. In beginperiode vooral RFP’s en RFI</w:t>
            </w:r>
            <w:r w:rsidR="00144A5A">
              <w:rPr>
                <w:rFonts w:eastAsia="Times New Roman" w:cs="Arial"/>
                <w:color w:val="000000"/>
                <w:sz w:val="20"/>
                <w:szCs w:val="20"/>
                <w:lang/>
              </w:rPr>
              <w:t>’</w:t>
            </w:r>
            <w:r>
              <w:rPr>
                <w:rFonts w:eastAsia="Times New Roman" w:cs="Arial"/>
                <w:color w:val="000000"/>
                <w:sz w:val="20"/>
                <w:szCs w:val="20"/>
                <w:lang/>
              </w:rPr>
              <w:t>s beantwoord</w:t>
            </w:r>
            <w:r w:rsidR="00144A5A">
              <w:rPr>
                <w:rFonts w:eastAsia="Times New Roman" w:cs="Arial"/>
                <w:color w:val="000000"/>
                <w:sz w:val="20"/>
                <w:szCs w:val="20"/>
                <w:lang/>
              </w:rPr>
              <w:t>,</w:t>
            </w:r>
            <w:r>
              <w:rPr>
                <w:rFonts w:eastAsia="Times New Roman" w:cs="Arial"/>
                <w:color w:val="000000"/>
                <w:sz w:val="20"/>
                <w:szCs w:val="20"/>
                <w:lang/>
              </w:rPr>
              <w:t xml:space="preserve"> implementatie gedaan </w:t>
            </w:r>
            <w:r w:rsidR="00144A5A">
              <w:rPr>
                <w:rFonts w:eastAsia="Times New Roman" w:cs="Arial"/>
                <w:color w:val="000000"/>
                <w:sz w:val="20"/>
                <w:szCs w:val="20"/>
                <w:lang/>
              </w:rPr>
              <w:t>en het</w:t>
            </w:r>
            <w:r>
              <w:rPr>
                <w:rFonts w:eastAsia="Times New Roman" w:cs="Arial"/>
                <w:color w:val="000000"/>
                <w:sz w:val="20"/>
                <w:szCs w:val="20"/>
                <w:lang/>
              </w:rPr>
              <w:t xml:space="preserve"> operationele luik want </w:t>
            </w:r>
            <w:r w:rsidR="00144A5A">
              <w:rPr>
                <w:rFonts w:eastAsia="Times New Roman" w:cs="Arial"/>
                <w:color w:val="000000"/>
                <w:sz w:val="20"/>
                <w:szCs w:val="20"/>
                <w:lang/>
              </w:rPr>
              <w:t xml:space="preserve">het was een </w:t>
            </w:r>
            <w:r>
              <w:rPr>
                <w:rFonts w:eastAsia="Times New Roman" w:cs="Arial"/>
                <w:color w:val="000000"/>
                <w:sz w:val="20"/>
                <w:szCs w:val="20"/>
                <w:lang/>
              </w:rPr>
              <w:t>klein team in begin.</w:t>
            </w:r>
          </w:p>
          <w:p w14:paraId="7CF95BA8" w14:textId="3C9438FA" w:rsidR="00CC5A3A" w:rsidRPr="00CC5A3A" w:rsidRDefault="00697243" w:rsidP="006930F7">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Toen </w:t>
            </w:r>
            <w:r w:rsidR="00CC5A3A" w:rsidRPr="00CC5A3A">
              <w:rPr>
                <w:rFonts w:eastAsia="Times New Roman" w:cs="Arial"/>
                <w:color w:val="000000"/>
                <w:sz w:val="20"/>
                <w:szCs w:val="20"/>
                <w:lang/>
              </w:rPr>
              <w:t xml:space="preserve">Arinso </w:t>
            </w:r>
            <w:r>
              <w:rPr>
                <w:rFonts w:eastAsia="Times New Roman" w:cs="Arial"/>
                <w:color w:val="000000"/>
                <w:sz w:val="20"/>
                <w:szCs w:val="20"/>
                <w:lang/>
              </w:rPr>
              <w:t xml:space="preserve">werd </w:t>
            </w:r>
            <w:r w:rsidR="00CC5A3A" w:rsidRPr="00CC5A3A">
              <w:rPr>
                <w:rFonts w:eastAsia="Times New Roman" w:cs="Arial"/>
                <w:color w:val="000000"/>
                <w:sz w:val="20"/>
                <w:szCs w:val="20"/>
                <w:lang/>
              </w:rPr>
              <w:t>overgenomen door Northgat</w:t>
            </w:r>
            <w:r>
              <w:rPr>
                <w:rFonts w:eastAsia="Times New Roman" w:cs="Arial"/>
                <w:color w:val="000000"/>
                <w:sz w:val="20"/>
                <w:szCs w:val="20"/>
                <w:lang/>
              </w:rPr>
              <w:t>e, rond</w:t>
            </w:r>
            <w:r w:rsidR="00CC5A3A" w:rsidRPr="00CC5A3A">
              <w:rPr>
                <w:rFonts w:eastAsia="Times New Roman" w:cs="Arial"/>
                <w:color w:val="000000"/>
                <w:sz w:val="20"/>
                <w:szCs w:val="20"/>
                <w:lang/>
              </w:rPr>
              <w:t xml:space="preserve"> 2008-2009</w:t>
            </w:r>
            <w:r>
              <w:rPr>
                <w:rFonts w:eastAsia="Times New Roman" w:cs="Arial"/>
                <w:color w:val="000000"/>
                <w:sz w:val="20"/>
                <w:szCs w:val="20"/>
                <w:lang/>
              </w:rPr>
              <w:t xml:space="preserve">, werd er plots gestopt met die hele activiteit (ondanks 2 grote projecten voor Rolls Royce in Engeland en Shell in Nederland). SvdA was daar vrij kwaad om. SvdA werd gevraagd om te gaan werken aan het </w:t>
            </w:r>
            <w:r w:rsidR="00CC5A3A" w:rsidRPr="00CC5A3A">
              <w:rPr>
                <w:rFonts w:eastAsia="Times New Roman" w:cs="Arial"/>
                <w:color w:val="000000"/>
                <w:sz w:val="20"/>
                <w:szCs w:val="20"/>
                <w:lang/>
              </w:rPr>
              <w:t xml:space="preserve">Eureka work </w:t>
            </w:r>
            <w:r w:rsidR="00CC5A3A" w:rsidRPr="00CC5A3A">
              <w:rPr>
                <w:rFonts w:eastAsia="Times New Roman" w:cs="Arial"/>
                <w:color w:val="000000"/>
                <w:sz w:val="20"/>
                <w:szCs w:val="20"/>
                <w:lang/>
              </w:rPr>
              <w:lastRenderedPageBreak/>
              <w:t>space project o</w:t>
            </w:r>
            <w:r>
              <w:rPr>
                <w:rFonts w:eastAsia="Times New Roman" w:cs="Arial"/>
                <w:color w:val="000000"/>
                <w:sz w:val="20"/>
                <w:szCs w:val="20"/>
                <w:lang/>
              </w:rPr>
              <w:t>.</w:t>
            </w:r>
            <w:r w:rsidR="00CC5A3A" w:rsidRPr="00CC5A3A">
              <w:rPr>
                <w:rFonts w:eastAsia="Times New Roman" w:cs="Arial"/>
                <w:color w:val="000000"/>
                <w:sz w:val="20"/>
                <w:szCs w:val="20"/>
                <w:lang/>
              </w:rPr>
              <w:t>l</w:t>
            </w:r>
            <w:r>
              <w:rPr>
                <w:rFonts w:eastAsia="Times New Roman" w:cs="Arial"/>
                <w:color w:val="000000"/>
                <w:sz w:val="20"/>
                <w:szCs w:val="20"/>
                <w:lang/>
              </w:rPr>
              <w:t>.</w:t>
            </w:r>
            <w:r w:rsidR="00CC5A3A" w:rsidRPr="00CC5A3A">
              <w:rPr>
                <w:rFonts w:eastAsia="Times New Roman" w:cs="Arial"/>
                <w:color w:val="000000"/>
                <w:sz w:val="20"/>
                <w:szCs w:val="20"/>
                <w:lang/>
              </w:rPr>
              <w:t>v</w:t>
            </w:r>
            <w:r>
              <w:rPr>
                <w:rFonts w:eastAsia="Times New Roman" w:cs="Arial"/>
                <w:color w:val="000000"/>
                <w:sz w:val="20"/>
                <w:szCs w:val="20"/>
                <w:lang/>
              </w:rPr>
              <w:t>.</w:t>
            </w:r>
            <w:r w:rsidR="00CC5A3A" w:rsidRPr="00CC5A3A">
              <w:rPr>
                <w:rFonts w:eastAsia="Times New Roman" w:cs="Arial"/>
                <w:color w:val="000000"/>
                <w:sz w:val="20"/>
                <w:szCs w:val="20"/>
                <w:lang/>
              </w:rPr>
              <w:t xml:space="preserve"> Eric Delafo</w:t>
            </w:r>
            <w:r w:rsidR="00886292">
              <w:rPr>
                <w:rFonts w:eastAsia="Times New Roman" w:cs="Arial"/>
                <w:color w:val="000000"/>
                <w:sz w:val="20"/>
                <w:szCs w:val="20"/>
                <w:lang/>
              </w:rPr>
              <w:t>r</w:t>
            </w:r>
            <w:r w:rsidR="00CC5A3A" w:rsidRPr="00CC5A3A">
              <w:rPr>
                <w:rFonts w:eastAsia="Times New Roman" w:cs="Arial"/>
                <w:color w:val="000000"/>
                <w:sz w:val="20"/>
                <w:szCs w:val="20"/>
                <w:lang/>
              </w:rPr>
              <w:t>tri</w:t>
            </w:r>
            <w:r w:rsidR="00303C64">
              <w:rPr>
                <w:rFonts w:eastAsia="Times New Roman" w:cs="Arial"/>
                <w:color w:val="000000"/>
                <w:sz w:val="20"/>
                <w:szCs w:val="20"/>
                <w:lang/>
              </w:rPr>
              <w:t>e</w:t>
            </w:r>
            <w:r w:rsidR="00C45A60">
              <w:rPr>
                <w:rFonts w:eastAsia="Times New Roman" w:cs="Arial"/>
                <w:color w:val="000000"/>
                <w:sz w:val="20"/>
                <w:szCs w:val="20"/>
                <w:lang/>
              </w:rPr>
              <w:t>. SvdA is ingestapt in dat project</w:t>
            </w:r>
            <w:r w:rsidR="00CC5A3A" w:rsidRPr="00CC5A3A">
              <w:rPr>
                <w:rFonts w:eastAsia="Times New Roman" w:cs="Arial"/>
                <w:color w:val="000000"/>
                <w:sz w:val="20"/>
                <w:szCs w:val="20"/>
                <w:lang/>
              </w:rPr>
              <w:t xml:space="preserve"> </w:t>
            </w:r>
            <w:r w:rsidR="00C45A60">
              <w:rPr>
                <w:rFonts w:eastAsia="Times New Roman" w:cs="Arial"/>
                <w:color w:val="000000"/>
                <w:sz w:val="20"/>
                <w:szCs w:val="20"/>
                <w:lang/>
              </w:rPr>
              <w:t xml:space="preserve">en heeft </w:t>
            </w:r>
            <w:r w:rsidR="00144A5A">
              <w:rPr>
                <w:rFonts w:eastAsia="Times New Roman" w:cs="Arial"/>
                <w:color w:val="000000"/>
                <w:sz w:val="20"/>
                <w:szCs w:val="20"/>
                <w:lang/>
              </w:rPr>
              <w:t xml:space="preserve">daarvoor </w:t>
            </w:r>
            <w:r w:rsidR="00C45A60">
              <w:rPr>
                <w:rFonts w:eastAsia="Times New Roman" w:cs="Arial"/>
                <w:color w:val="000000"/>
                <w:sz w:val="20"/>
                <w:szCs w:val="20"/>
                <w:lang/>
              </w:rPr>
              <w:t xml:space="preserve">3 modules (functionele kant) ontworpen. SvdA heeft daar ongeveer </w:t>
            </w:r>
            <w:r w:rsidR="00CC5A3A" w:rsidRPr="00CC5A3A">
              <w:rPr>
                <w:rFonts w:eastAsia="Times New Roman" w:cs="Arial"/>
                <w:color w:val="000000"/>
                <w:sz w:val="20"/>
                <w:szCs w:val="20"/>
                <w:lang/>
              </w:rPr>
              <w:t>4 jaar op gewerkt</w:t>
            </w:r>
            <w:r w:rsidR="00C45A60">
              <w:rPr>
                <w:rFonts w:eastAsia="Times New Roman" w:cs="Arial"/>
                <w:color w:val="000000"/>
                <w:sz w:val="20"/>
                <w:szCs w:val="20"/>
                <w:lang/>
              </w:rPr>
              <w:t xml:space="preserve"> en heeft extra verantwoordelijkheden in </w:t>
            </w:r>
            <w:r w:rsidR="00144A5A">
              <w:rPr>
                <w:rFonts w:eastAsia="Times New Roman" w:cs="Arial"/>
                <w:color w:val="000000"/>
                <w:sz w:val="20"/>
                <w:szCs w:val="20"/>
                <w:lang/>
              </w:rPr>
              <w:t xml:space="preserve">het </w:t>
            </w:r>
            <w:r w:rsidR="00C45A60">
              <w:rPr>
                <w:rFonts w:eastAsia="Times New Roman" w:cs="Arial"/>
                <w:color w:val="000000"/>
                <w:sz w:val="20"/>
                <w:szCs w:val="20"/>
                <w:lang/>
              </w:rPr>
              <w:t xml:space="preserve">eureka team gekregen (o.a. </w:t>
            </w:r>
            <w:r w:rsidR="00CC5A3A" w:rsidRPr="00CC5A3A">
              <w:rPr>
                <w:rFonts w:eastAsia="Times New Roman" w:cs="Arial"/>
                <w:color w:val="000000"/>
                <w:sz w:val="20"/>
                <w:szCs w:val="20"/>
                <w:lang/>
              </w:rPr>
              <w:t>quality en demo’s naar klanten toe</w:t>
            </w:r>
            <w:r w:rsidR="00C45A60">
              <w:rPr>
                <w:rFonts w:eastAsia="Times New Roman" w:cs="Arial"/>
                <w:color w:val="000000"/>
                <w:sz w:val="20"/>
                <w:szCs w:val="20"/>
                <w:lang/>
              </w:rPr>
              <w:t>).</w:t>
            </w:r>
          </w:p>
          <w:p w14:paraId="5921D8E1" w14:textId="77777777" w:rsidR="00C45A60" w:rsidRDefault="00CC5A3A" w:rsidP="00C45A60">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Volgende herstructurering: </w:t>
            </w:r>
          </w:p>
          <w:p w14:paraId="54096F88" w14:textId="6DA71BA6" w:rsidR="00C45A60" w:rsidRPr="00CC5A3A" w:rsidRDefault="00C45A60" w:rsidP="00C45A60">
            <w:pPr>
              <w:pStyle w:val="ListParagraph"/>
              <w:numPr>
                <w:ilvl w:val="1"/>
                <w:numId w:val="8"/>
              </w:numPr>
              <w:spacing w:after="120"/>
              <w:rPr>
                <w:rFonts w:eastAsia="Times New Roman" w:cs="Arial"/>
                <w:color w:val="000000"/>
                <w:sz w:val="20"/>
                <w:szCs w:val="20"/>
                <w:lang/>
              </w:rPr>
            </w:pPr>
            <w:r w:rsidRPr="00CC5A3A">
              <w:rPr>
                <w:rFonts w:eastAsia="Times New Roman" w:cs="Arial"/>
                <w:color w:val="000000"/>
                <w:sz w:val="20"/>
                <w:szCs w:val="20"/>
                <w:lang/>
              </w:rPr>
              <w:t>Johan Bosschaert</w:t>
            </w:r>
            <w:r w:rsidR="009B6FD2">
              <w:rPr>
                <w:rFonts w:eastAsia="Times New Roman" w:cs="Arial"/>
                <w:color w:val="000000"/>
                <w:sz w:val="20"/>
                <w:szCs w:val="20"/>
                <w:lang/>
              </w:rPr>
              <w:t>s</w:t>
            </w:r>
            <w:r w:rsidRPr="00CC5A3A">
              <w:rPr>
                <w:rFonts w:eastAsia="Times New Roman" w:cs="Arial"/>
                <w:color w:val="000000"/>
                <w:sz w:val="20"/>
                <w:szCs w:val="20"/>
                <w:lang/>
              </w:rPr>
              <w:t xml:space="preserve"> </w:t>
            </w:r>
            <w:r w:rsidR="00144A5A">
              <w:rPr>
                <w:rFonts w:eastAsia="Times New Roman" w:cs="Arial"/>
                <w:color w:val="000000"/>
                <w:sz w:val="20"/>
                <w:szCs w:val="20"/>
                <w:lang/>
              </w:rPr>
              <w:t xml:space="preserve">(JB) </w:t>
            </w:r>
            <w:r w:rsidRPr="00CC5A3A">
              <w:rPr>
                <w:rFonts w:eastAsia="Times New Roman" w:cs="Arial"/>
                <w:color w:val="000000"/>
                <w:sz w:val="20"/>
                <w:szCs w:val="20"/>
                <w:lang/>
              </w:rPr>
              <w:t xml:space="preserve">en Boris Vanrillaer </w:t>
            </w:r>
            <w:r w:rsidR="00144A5A">
              <w:rPr>
                <w:rFonts w:eastAsia="Times New Roman" w:cs="Arial"/>
                <w:color w:val="000000"/>
                <w:sz w:val="20"/>
                <w:szCs w:val="20"/>
                <w:lang/>
              </w:rPr>
              <w:t xml:space="preserve">(BV) </w:t>
            </w:r>
            <w:r w:rsidRPr="00CC5A3A">
              <w:rPr>
                <w:rFonts w:eastAsia="Times New Roman" w:cs="Arial"/>
                <w:color w:val="000000"/>
                <w:sz w:val="20"/>
                <w:szCs w:val="20"/>
                <w:lang/>
              </w:rPr>
              <w:t xml:space="preserve">hebben de organisatie </w:t>
            </w:r>
            <w:r>
              <w:rPr>
                <w:rFonts w:eastAsia="Times New Roman" w:cs="Arial"/>
                <w:color w:val="000000"/>
                <w:sz w:val="20"/>
                <w:szCs w:val="20"/>
                <w:lang/>
              </w:rPr>
              <w:t xml:space="preserve">van het Eureka project </w:t>
            </w:r>
            <w:r w:rsidRPr="00CC5A3A">
              <w:rPr>
                <w:rFonts w:eastAsia="Times New Roman" w:cs="Arial"/>
                <w:color w:val="000000"/>
                <w:sz w:val="20"/>
                <w:szCs w:val="20"/>
                <w:lang/>
              </w:rPr>
              <w:t>overgenomen van Eric</w:t>
            </w:r>
            <w:r>
              <w:rPr>
                <w:rFonts w:eastAsia="Times New Roman" w:cs="Arial"/>
                <w:color w:val="000000"/>
                <w:sz w:val="20"/>
                <w:szCs w:val="20"/>
                <w:lang/>
              </w:rPr>
              <w:t xml:space="preserve"> Delafo</w:t>
            </w:r>
            <w:r w:rsidR="00144A5A">
              <w:rPr>
                <w:rFonts w:eastAsia="Times New Roman" w:cs="Arial"/>
                <w:color w:val="000000"/>
                <w:sz w:val="20"/>
                <w:szCs w:val="20"/>
                <w:lang/>
              </w:rPr>
              <w:t>r</w:t>
            </w:r>
            <w:r>
              <w:rPr>
                <w:rFonts w:eastAsia="Times New Roman" w:cs="Arial"/>
                <w:color w:val="000000"/>
                <w:sz w:val="20"/>
                <w:szCs w:val="20"/>
                <w:lang/>
              </w:rPr>
              <w:t>tri</w:t>
            </w:r>
            <w:r w:rsidR="00303C64">
              <w:rPr>
                <w:rFonts w:eastAsia="Times New Roman" w:cs="Arial"/>
                <w:color w:val="000000"/>
                <w:sz w:val="20"/>
                <w:szCs w:val="20"/>
                <w:lang/>
              </w:rPr>
              <w:t>e</w:t>
            </w:r>
            <w:r w:rsidRPr="00CC5A3A">
              <w:rPr>
                <w:rFonts w:eastAsia="Times New Roman" w:cs="Arial"/>
                <w:color w:val="000000"/>
                <w:sz w:val="20"/>
                <w:szCs w:val="20"/>
                <w:lang/>
              </w:rPr>
              <w:t xml:space="preserve"> (</w:t>
            </w:r>
            <w:r>
              <w:rPr>
                <w:rFonts w:eastAsia="Times New Roman" w:cs="Arial"/>
                <w:color w:val="000000"/>
                <w:sz w:val="20"/>
                <w:szCs w:val="20"/>
                <w:lang/>
              </w:rPr>
              <w:t xml:space="preserve">in </w:t>
            </w:r>
            <w:r w:rsidRPr="00CC5A3A">
              <w:rPr>
                <w:rFonts w:eastAsia="Times New Roman" w:cs="Arial"/>
                <w:color w:val="000000"/>
                <w:sz w:val="20"/>
                <w:szCs w:val="20"/>
                <w:lang/>
              </w:rPr>
              <w:t>2010)</w:t>
            </w:r>
            <w:r>
              <w:rPr>
                <w:rFonts w:eastAsia="Times New Roman" w:cs="Arial"/>
                <w:color w:val="000000"/>
                <w:sz w:val="20"/>
                <w:szCs w:val="20"/>
                <w:lang/>
              </w:rPr>
              <w:t>.</w:t>
            </w:r>
          </w:p>
          <w:p w14:paraId="415447A1" w14:textId="6AA5BECB" w:rsidR="00CC5A3A" w:rsidRPr="00CC5A3A" w:rsidRDefault="00C45A60" w:rsidP="00C45A60">
            <w:pPr>
              <w:pStyle w:val="ListParagraph"/>
              <w:numPr>
                <w:ilvl w:val="1"/>
                <w:numId w:val="8"/>
              </w:numPr>
              <w:spacing w:after="120"/>
              <w:rPr>
                <w:rFonts w:eastAsia="Times New Roman" w:cs="Arial"/>
                <w:color w:val="000000"/>
                <w:sz w:val="20"/>
                <w:szCs w:val="20"/>
                <w:lang/>
              </w:rPr>
            </w:pPr>
            <w:r>
              <w:rPr>
                <w:rFonts w:eastAsia="Times New Roman" w:cs="Arial"/>
                <w:color w:val="000000"/>
                <w:sz w:val="20"/>
                <w:szCs w:val="20"/>
                <w:lang/>
              </w:rPr>
              <w:t xml:space="preserve">SvdA werd </w:t>
            </w:r>
            <w:r w:rsidR="00CC5A3A" w:rsidRPr="00CC5A3A">
              <w:rPr>
                <w:rFonts w:eastAsia="Times New Roman" w:cs="Arial"/>
                <w:color w:val="000000"/>
                <w:sz w:val="20"/>
                <w:szCs w:val="20"/>
                <w:lang/>
              </w:rPr>
              <w:t xml:space="preserve">gevraagd om naar </w:t>
            </w:r>
            <w:r w:rsidR="00144A5A">
              <w:rPr>
                <w:rFonts w:eastAsia="Times New Roman" w:cs="Arial"/>
                <w:color w:val="000000"/>
                <w:sz w:val="20"/>
                <w:szCs w:val="20"/>
                <w:lang/>
              </w:rPr>
              <w:t>P</w:t>
            </w:r>
            <w:r w:rsidR="00CC5A3A" w:rsidRPr="00CC5A3A">
              <w:rPr>
                <w:rFonts w:eastAsia="Times New Roman" w:cs="Arial"/>
                <w:color w:val="000000"/>
                <w:sz w:val="20"/>
                <w:szCs w:val="20"/>
                <w:lang/>
              </w:rPr>
              <w:t>re</w:t>
            </w:r>
            <w:r w:rsidR="00144A5A">
              <w:rPr>
                <w:rFonts w:eastAsia="Times New Roman" w:cs="Arial"/>
                <w:color w:val="000000"/>
                <w:sz w:val="20"/>
                <w:szCs w:val="20"/>
                <w:lang/>
              </w:rPr>
              <w:t>-S</w:t>
            </w:r>
            <w:r w:rsidR="00CC5A3A" w:rsidRPr="00CC5A3A">
              <w:rPr>
                <w:rFonts w:eastAsia="Times New Roman" w:cs="Arial"/>
                <w:color w:val="000000"/>
                <w:sz w:val="20"/>
                <w:szCs w:val="20"/>
                <w:lang/>
              </w:rPr>
              <w:t>ales te gaan o</w:t>
            </w:r>
            <w:r>
              <w:rPr>
                <w:rFonts w:eastAsia="Times New Roman" w:cs="Arial"/>
                <w:color w:val="000000"/>
                <w:sz w:val="20"/>
                <w:szCs w:val="20"/>
                <w:lang/>
              </w:rPr>
              <w:t>.</w:t>
            </w:r>
            <w:r w:rsidR="00CC5A3A" w:rsidRPr="00CC5A3A">
              <w:rPr>
                <w:rFonts w:eastAsia="Times New Roman" w:cs="Arial"/>
                <w:color w:val="000000"/>
                <w:sz w:val="20"/>
                <w:szCs w:val="20"/>
                <w:lang/>
              </w:rPr>
              <w:t>l</w:t>
            </w:r>
            <w:r>
              <w:rPr>
                <w:rFonts w:eastAsia="Times New Roman" w:cs="Arial"/>
                <w:color w:val="000000"/>
                <w:sz w:val="20"/>
                <w:szCs w:val="20"/>
                <w:lang/>
              </w:rPr>
              <w:t>.</w:t>
            </w:r>
            <w:r w:rsidR="00CC5A3A" w:rsidRPr="00CC5A3A">
              <w:rPr>
                <w:rFonts w:eastAsia="Times New Roman" w:cs="Arial"/>
                <w:color w:val="000000"/>
                <w:sz w:val="20"/>
                <w:szCs w:val="20"/>
                <w:lang/>
              </w:rPr>
              <w:t>v</w:t>
            </w:r>
            <w:r>
              <w:rPr>
                <w:rFonts w:eastAsia="Times New Roman" w:cs="Arial"/>
                <w:color w:val="000000"/>
                <w:sz w:val="20"/>
                <w:szCs w:val="20"/>
                <w:lang/>
              </w:rPr>
              <w:t>.</w:t>
            </w:r>
            <w:r w:rsidR="00CC5A3A" w:rsidRPr="00CC5A3A">
              <w:rPr>
                <w:rFonts w:eastAsia="Times New Roman" w:cs="Arial"/>
                <w:color w:val="000000"/>
                <w:sz w:val="20"/>
                <w:szCs w:val="20"/>
                <w:lang/>
              </w:rPr>
              <w:t xml:space="preserve"> Patrick Bara</w:t>
            </w:r>
            <w:r w:rsidR="00144A5A">
              <w:rPr>
                <w:rFonts w:eastAsia="Times New Roman" w:cs="Arial"/>
                <w:color w:val="000000"/>
                <w:sz w:val="20"/>
                <w:szCs w:val="20"/>
                <w:lang/>
              </w:rPr>
              <w:t>zz</w:t>
            </w:r>
            <w:r w:rsidR="00CC5A3A" w:rsidRPr="00CC5A3A">
              <w:rPr>
                <w:rFonts w:eastAsia="Times New Roman" w:cs="Arial"/>
                <w:color w:val="000000"/>
                <w:sz w:val="20"/>
                <w:szCs w:val="20"/>
                <w:lang/>
              </w:rPr>
              <w:t>oni –</w:t>
            </w:r>
            <w:r>
              <w:rPr>
                <w:rFonts w:eastAsia="Times New Roman" w:cs="Arial"/>
                <w:color w:val="000000"/>
                <w:sz w:val="20"/>
                <w:szCs w:val="20"/>
                <w:lang/>
              </w:rPr>
              <w:t xml:space="preserve"> SvdA heeft dit</w:t>
            </w:r>
            <w:r w:rsidR="00CC5A3A" w:rsidRPr="00CC5A3A">
              <w:rPr>
                <w:rFonts w:eastAsia="Times New Roman" w:cs="Arial"/>
                <w:color w:val="000000"/>
                <w:sz w:val="20"/>
                <w:szCs w:val="20"/>
                <w:lang/>
              </w:rPr>
              <w:t xml:space="preserve"> 2 tot 3 jaar gedaan</w:t>
            </w:r>
            <w:r w:rsidR="00144A5A">
              <w:rPr>
                <w:rFonts w:eastAsia="Times New Roman" w:cs="Arial"/>
                <w:color w:val="000000"/>
                <w:sz w:val="20"/>
                <w:szCs w:val="20"/>
                <w:lang/>
              </w:rPr>
              <w:t xml:space="preserve"> – zijn voornaamste</w:t>
            </w:r>
            <w:r>
              <w:rPr>
                <w:rFonts w:eastAsia="Times New Roman" w:cs="Arial"/>
                <w:color w:val="000000"/>
                <w:sz w:val="20"/>
                <w:szCs w:val="20"/>
                <w:lang/>
              </w:rPr>
              <w:t xml:space="preserve"> taken</w:t>
            </w:r>
            <w:r w:rsidR="00144A5A">
              <w:rPr>
                <w:rFonts w:eastAsia="Times New Roman" w:cs="Arial"/>
                <w:color w:val="000000"/>
                <w:sz w:val="20"/>
                <w:szCs w:val="20"/>
                <w:lang/>
              </w:rPr>
              <w:t xml:space="preserve"> waren</w:t>
            </w:r>
            <w:r>
              <w:rPr>
                <w:rFonts w:eastAsia="Times New Roman" w:cs="Arial"/>
                <w:color w:val="000000"/>
                <w:sz w:val="20"/>
                <w:szCs w:val="20"/>
                <w:lang/>
              </w:rPr>
              <w:t xml:space="preserve">: </w:t>
            </w:r>
            <w:r w:rsidR="00CC5A3A" w:rsidRPr="00CC5A3A">
              <w:rPr>
                <w:rFonts w:eastAsia="Times New Roman" w:cs="Arial"/>
                <w:color w:val="000000"/>
                <w:sz w:val="20"/>
                <w:szCs w:val="20"/>
                <w:lang/>
              </w:rPr>
              <w:t>BPO projecten verkopen met als kern Eureka product –</w:t>
            </w:r>
            <w:r w:rsidR="00144A5A">
              <w:rPr>
                <w:rFonts w:eastAsia="Times New Roman" w:cs="Arial"/>
                <w:color w:val="000000"/>
                <w:sz w:val="20"/>
                <w:szCs w:val="20"/>
                <w:lang/>
              </w:rPr>
              <w:t xml:space="preserve"> </w:t>
            </w:r>
            <w:r w:rsidR="009D4121">
              <w:rPr>
                <w:rFonts w:eastAsia="Times New Roman" w:cs="Arial"/>
                <w:color w:val="000000"/>
                <w:sz w:val="20"/>
                <w:szCs w:val="20"/>
                <w:lang/>
              </w:rPr>
              <w:t>P</w:t>
            </w:r>
            <w:r w:rsidR="00144A5A">
              <w:rPr>
                <w:rFonts w:eastAsia="Times New Roman" w:cs="Arial"/>
                <w:color w:val="000000"/>
                <w:sz w:val="20"/>
                <w:szCs w:val="20"/>
                <w:lang/>
              </w:rPr>
              <w:t>re</w:t>
            </w:r>
            <w:r w:rsidR="009D4121">
              <w:rPr>
                <w:rFonts w:eastAsia="Times New Roman" w:cs="Arial"/>
                <w:color w:val="000000"/>
                <w:sz w:val="20"/>
                <w:szCs w:val="20"/>
                <w:lang/>
              </w:rPr>
              <w:t>-S</w:t>
            </w:r>
            <w:r w:rsidR="00144A5A">
              <w:rPr>
                <w:rFonts w:eastAsia="Times New Roman" w:cs="Arial"/>
                <w:color w:val="000000"/>
                <w:sz w:val="20"/>
                <w:szCs w:val="20"/>
                <w:lang/>
              </w:rPr>
              <w:t>ales werd</w:t>
            </w:r>
            <w:r w:rsidR="00CC5A3A" w:rsidRPr="00CC5A3A">
              <w:rPr>
                <w:rFonts w:eastAsia="Times New Roman" w:cs="Arial"/>
                <w:color w:val="000000"/>
                <w:sz w:val="20"/>
                <w:szCs w:val="20"/>
                <w:lang/>
              </w:rPr>
              <w:t xml:space="preserve"> </w:t>
            </w:r>
            <w:r>
              <w:rPr>
                <w:rFonts w:eastAsia="Times New Roman" w:cs="Arial"/>
                <w:color w:val="000000"/>
                <w:sz w:val="20"/>
                <w:szCs w:val="20"/>
                <w:lang/>
              </w:rPr>
              <w:t xml:space="preserve">steeds vaker geconfronteerd met mismatch tussen wat klant vroeg en wat product kon – SvdA ging dat als demo verantwoordelijke bespreken met </w:t>
            </w:r>
            <w:r w:rsidR="00144A5A">
              <w:rPr>
                <w:rFonts w:eastAsia="Times New Roman" w:cs="Arial"/>
                <w:color w:val="000000"/>
                <w:sz w:val="20"/>
                <w:szCs w:val="20"/>
                <w:lang/>
              </w:rPr>
              <w:t>BV</w:t>
            </w:r>
            <w:r>
              <w:rPr>
                <w:rFonts w:eastAsia="Times New Roman" w:cs="Arial"/>
                <w:color w:val="000000"/>
                <w:sz w:val="20"/>
                <w:szCs w:val="20"/>
                <w:lang/>
              </w:rPr>
              <w:t xml:space="preserve"> binnen </w:t>
            </w:r>
            <w:r w:rsidR="009D4121">
              <w:rPr>
                <w:rFonts w:eastAsia="Times New Roman" w:cs="Arial"/>
                <w:color w:val="000000"/>
                <w:sz w:val="20"/>
                <w:szCs w:val="20"/>
                <w:lang/>
              </w:rPr>
              <w:t>P</w:t>
            </w:r>
            <w:r>
              <w:rPr>
                <w:rFonts w:eastAsia="Times New Roman" w:cs="Arial"/>
                <w:color w:val="000000"/>
                <w:sz w:val="20"/>
                <w:szCs w:val="20"/>
                <w:lang/>
              </w:rPr>
              <w:t>roducts – BV gaf telkens een njet</w:t>
            </w:r>
            <w:r w:rsidR="009D4121">
              <w:rPr>
                <w:rFonts w:eastAsia="Times New Roman" w:cs="Arial"/>
                <w:color w:val="000000"/>
                <w:sz w:val="20"/>
                <w:szCs w:val="20"/>
                <w:lang/>
              </w:rPr>
              <w:t xml:space="preserve"> op de vragen van Pre-Sales -</w:t>
            </w:r>
            <w:r>
              <w:rPr>
                <w:rFonts w:eastAsia="Times New Roman" w:cs="Arial"/>
                <w:color w:val="000000"/>
                <w:sz w:val="20"/>
                <w:szCs w:val="20"/>
                <w:lang/>
              </w:rPr>
              <w:t xml:space="preserve"> </w:t>
            </w:r>
            <w:r w:rsidR="00144A5A">
              <w:rPr>
                <w:rFonts w:eastAsia="Times New Roman" w:cs="Arial"/>
                <w:color w:val="000000"/>
                <w:sz w:val="20"/>
                <w:szCs w:val="20"/>
                <w:lang/>
              </w:rPr>
              <w:t>Pre-S</w:t>
            </w:r>
            <w:r>
              <w:rPr>
                <w:rFonts w:eastAsia="Times New Roman" w:cs="Arial"/>
                <w:color w:val="000000"/>
                <w:sz w:val="20"/>
                <w:szCs w:val="20"/>
                <w:lang/>
              </w:rPr>
              <w:t>ales deed wat ze konden om het product te verkopen, maar BV</w:t>
            </w:r>
            <w:r w:rsidR="00CC5A3A" w:rsidRPr="00CC5A3A">
              <w:rPr>
                <w:rFonts w:eastAsia="Times New Roman" w:cs="Arial"/>
                <w:color w:val="000000"/>
                <w:sz w:val="20"/>
                <w:szCs w:val="20"/>
                <w:lang/>
              </w:rPr>
              <w:t xml:space="preserve"> heeft </w:t>
            </w:r>
            <w:r w:rsidR="00144A5A">
              <w:rPr>
                <w:rFonts w:eastAsia="Times New Roman" w:cs="Arial"/>
                <w:color w:val="000000"/>
                <w:sz w:val="20"/>
                <w:szCs w:val="20"/>
                <w:lang/>
              </w:rPr>
              <w:t xml:space="preserve">volgens SvdA de </w:t>
            </w:r>
            <w:r w:rsidR="00CC5A3A" w:rsidRPr="00CC5A3A">
              <w:rPr>
                <w:rFonts w:eastAsia="Times New Roman" w:cs="Arial"/>
                <w:color w:val="000000"/>
                <w:sz w:val="20"/>
                <w:szCs w:val="20"/>
                <w:lang/>
              </w:rPr>
              <w:t>business ondergraven door niet te luisteren wat de klanten wil</w:t>
            </w:r>
            <w:r w:rsidR="00144A5A">
              <w:rPr>
                <w:rFonts w:eastAsia="Times New Roman" w:cs="Arial"/>
                <w:color w:val="000000"/>
                <w:sz w:val="20"/>
                <w:szCs w:val="20"/>
                <w:lang/>
              </w:rPr>
              <w:t>d</w:t>
            </w:r>
            <w:r w:rsidR="00CC5A3A" w:rsidRPr="00CC5A3A">
              <w:rPr>
                <w:rFonts w:eastAsia="Times New Roman" w:cs="Arial"/>
                <w:color w:val="000000"/>
                <w:sz w:val="20"/>
                <w:szCs w:val="20"/>
                <w:lang/>
              </w:rPr>
              <w:t xml:space="preserve">en en </w:t>
            </w:r>
            <w:r w:rsidR="00144A5A">
              <w:rPr>
                <w:rFonts w:eastAsia="Times New Roman" w:cs="Arial"/>
                <w:color w:val="000000"/>
                <w:sz w:val="20"/>
                <w:szCs w:val="20"/>
                <w:lang/>
              </w:rPr>
              <w:t>het Pre-S</w:t>
            </w:r>
            <w:r w:rsidR="00CC5A3A" w:rsidRPr="00CC5A3A">
              <w:rPr>
                <w:rFonts w:eastAsia="Times New Roman" w:cs="Arial"/>
                <w:color w:val="000000"/>
                <w:sz w:val="20"/>
                <w:szCs w:val="20"/>
                <w:lang/>
              </w:rPr>
              <w:t xml:space="preserve">ales team </w:t>
            </w:r>
            <w:r>
              <w:rPr>
                <w:rFonts w:eastAsia="Times New Roman" w:cs="Arial"/>
                <w:color w:val="000000"/>
                <w:sz w:val="20"/>
                <w:szCs w:val="20"/>
                <w:lang/>
              </w:rPr>
              <w:t xml:space="preserve">is gedemotiveerd geraakt en </w:t>
            </w:r>
            <w:r w:rsidR="00CC5A3A" w:rsidRPr="00CC5A3A">
              <w:rPr>
                <w:rFonts w:eastAsia="Times New Roman" w:cs="Arial"/>
                <w:color w:val="000000"/>
                <w:sz w:val="20"/>
                <w:szCs w:val="20"/>
                <w:lang/>
              </w:rPr>
              <w:t xml:space="preserve">is dan ontmanteld </w:t>
            </w:r>
            <w:r w:rsidR="00144A5A">
              <w:rPr>
                <w:rFonts w:eastAsia="Times New Roman" w:cs="Arial"/>
                <w:color w:val="000000"/>
                <w:sz w:val="20"/>
                <w:szCs w:val="20"/>
                <w:lang/>
              </w:rPr>
              <w:t>–</w:t>
            </w:r>
            <w:r w:rsidR="00CC5A3A" w:rsidRPr="00CC5A3A">
              <w:rPr>
                <w:rFonts w:eastAsia="Times New Roman" w:cs="Arial"/>
                <w:color w:val="000000"/>
                <w:sz w:val="20"/>
                <w:szCs w:val="20"/>
                <w:lang/>
              </w:rPr>
              <w:t xml:space="preserve"> Patrick </w:t>
            </w:r>
            <w:r w:rsidRPr="00C45A60">
              <w:rPr>
                <w:rFonts w:eastAsia="Times New Roman" w:cs="Arial"/>
                <w:color w:val="000000"/>
                <w:sz w:val="20"/>
                <w:szCs w:val="20"/>
                <w:lang/>
              </w:rPr>
              <w:t>Bara</w:t>
            </w:r>
            <w:r w:rsidR="00144A5A">
              <w:rPr>
                <w:rFonts w:eastAsia="Times New Roman" w:cs="Arial"/>
                <w:color w:val="000000"/>
                <w:sz w:val="20"/>
                <w:szCs w:val="20"/>
                <w:lang/>
              </w:rPr>
              <w:t>zz</w:t>
            </w:r>
            <w:r w:rsidRPr="00C45A60">
              <w:rPr>
                <w:rFonts w:eastAsia="Times New Roman" w:cs="Arial"/>
                <w:color w:val="000000"/>
                <w:sz w:val="20"/>
                <w:szCs w:val="20"/>
                <w:lang/>
              </w:rPr>
              <w:t xml:space="preserve">oni </w:t>
            </w:r>
            <w:r w:rsidR="00CC5A3A" w:rsidRPr="00CC5A3A">
              <w:rPr>
                <w:rFonts w:eastAsia="Times New Roman" w:cs="Arial"/>
                <w:color w:val="000000"/>
                <w:sz w:val="20"/>
                <w:szCs w:val="20"/>
                <w:lang/>
              </w:rPr>
              <w:t>is</w:t>
            </w:r>
            <w:r w:rsidR="00144A5A">
              <w:rPr>
                <w:rFonts w:eastAsia="Times New Roman" w:cs="Arial"/>
                <w:color w:val="000000"/>
                <w:sz w:val="20"/>
                <w:szCs w:val="20"/>
                <w:lang/>
              </w:rPr>
              <w:t xml:space="preserve"> dan ook</w:t>
            </w:r>
            <w:r w:rsidR="00CC5A3A" w:rsidRPr="00CC5A3A">
              <w:rPr>
                <w:rFonts w:eastAsia="Times New Roman" w:cs="Arial"/>
                <w:color w:val="000000"/>
                <w:sz w:val="20"/>
                <w:szCs w:val="20"/>
                <w:lang/>
              </w:rPr>
              <w:t xml:space="preserve"> weggegaan</w:t>
            </w:r>
            <w:r>
              <w:rPr>
                <w:rFonts w:eastAsia="Times New Roman" w:cs="Arial"/>
                <w:color w:val="000000"/>
                <w:sz w:val="20"/>
                <w:szCs w:val="20"/>
                <w:lang/>
              </w:rPr>
              <w:t xml:space="preserve"> bij Arinso</w:t>
            </w:r>
            <w:ins w:id="16" w:author="Stephane van der Aa" w:date="2023-10-17T03:16:00Z">
              <w:r w:rsidR="000D517D">
                <w:rPr>
                  <w:rFonts w:eastAsia="Times New Roman" w:cs="Arial"/>
                  <w:color w:val="000000"/>
                  <w:sz w:val="20"/>
                  <w:szCs w:val="20"/>
                  <w:lang/>
                </w:rPr>
                <w:t>/NGA</w:t>
              </w:r>
            </w:ins>
            <w:r>
              <w:rPr>
                <w:rFonts w:eastAsia="Times New Roman" w:cs="Arial"/>
                <w:color w:val="000000"/>
                <w:sz w:val="20"/>
                <w:szCs w:val="20"/>
                <w:lang/>
              </w:rPr>
              <w:t>.</w:t>
            </w:r>
          </w:p>
          <w:p w14:paraId="594CB704" w14:textId="6FC6A940" w:rsidR="00CC5A3A" w:rsidRPr="00CC5A3A" w:rsidRDefault="00CC5A3A" w:rsidP="006930F7">
            <w:pPr>
              <w:pStyle w:val="ListParagraph"/>
              <w:numPr>
                <w:ilvl w:val="0"/>
                <w:numId w:val="8"/>
              </w:numPr>
              <w:spacing w:after="120"/>
              <w:ind w:left="464" w:hanging="464"/>
              <w:rPr>
                <w:rFonts w:eastAsia="Times New Roman" w:cs="Arial"/>
                <w:color w:val="000000"/>
                <w:sz w:val="20"/>
                <w:szCs w:val="20"/>
                <w:lang/>
              </w:rPr>
            </w:pPr>
            <w:commentRangeStart w:id="17"/>
            <w:r w:rsidRPr="00CC5A3A">
              <w:rPr>
                <w:rFonts w:eastAsia="Times New Roman" w:cs="Arial"/>
                <w:color w:val="000000"/>
                <w:sz w:val="20"/>
                <w:szCs w:val="20"/>
                <w:lang/>
              </w:rPr>
              <w:t>O</w:t>
            </w:r>
            <w:r w:rsidR="00303C64">
              <w:rPr>
                <w:rFonts w:eastAsia="Times New Roman" w:cs="Arial"/>
                <w:color w:val="000000"/>
                <w:sz w:val="20"/>
                <w:szCs w:val="20"/>
                <w:lang/>
              </w:rPr>
              <w:t>mwille van ervaring van SvdA werd hij gevraagd om o</w:t>
            </w:r>
            <w:r w:rsidRPr="00CC5A3A">
              <w:rPr>
                <w:rFonts w:eastAsia="Times New Roman" w:cs="Arial"/>
                <w:color w:val="000000"/>
                <w:sz w:val="20"/>
                <w:szCs w:val="20"/>
                <w:lang/>
              </w:rPr>
              <w:t>ver</w:t>
            </w:r>
            <w:r w:rsidR="00303C64">
              <w:rPr>
                <w:rFonts w:eastAsia="Times New Roman" w:cs="Arial"/>
                <w:color w:val="000000"/>
                <w:sz w:val="20"/>
                <w:szCs w:val="20"/>
                <w:lang/>
              </w:rPr>
              <w:t xml:space="preserve"> te </w:t>
            </w:r>
            <w:r w:rsidRPr="00CC5A3A">
              <w:rPr>
                <w:rFonts w:eastAsia="Times New Roman" w:cs="Arial"/>
                <w:color w:val="000000"/>
                <w:sz w:val="20"/>
                <w:szCs w:val="20"/>
                <w:lang/>
              </w:rPr>
              <w:t>stap</w:t>
            </w:r>
            <w:r w:rsidR="00303C64">
              <w:rPr>
                <w:rFonts w:eastAsia="Times New Roman" w:cs="Arial"/>
                <w:color w:val="000000"/>
                <w:sz w:val="20"/>
                <w:szCs w:val="20"/>
                <w:lang/>
              </w:rPr>
              <w:t>pen</w:t>
            </w:r>
            <w:r w:rsidRPr="00CC5A3A">
              <w:rPr>
                <w:rFonts w:eastAsia="Times New Roman" w:cs="Arial"/>
                <w:color w:val="000000"/>
                <w:sz w:val="20"/>
                <w:szCs w:val="20"/>
                <w:lang/>
              </w:rPr>
              <w:t xml:space="preserve"> naar Strategy </w:t>
            </w:r>
            <w:commentRangeEnd w:id="17"/>
            <w:r w:rsidR="00675F06">
              <w:rPr>
                <w:rStyle w:val="CommentReference"/>
                <w:rFonts w:asciiTheme="minorHAnsi" w:eastAsiaTheme="minorHAnsi" w:hAnsiTheme="minorHAnsi" w:cstheme="minorBidi"/>
                <w:lang/>
              </w:rPr>
              <w:commentReference w:id="17"/>
            </w:r>
            <w:r w:rsidRPr="00CC5A3A">
              <w:rPr>
                <w:rFonts w:eastAsia="Times New Roman" w:cs="Arial"/>
                <w:color w:val="000000"/>
                <w:sz w:val="20"/>
                <w:szCs w:val="20"/>
                <w:lang/>
              </w:rPr>
              <w:t>afdeling o</w:t>
            </w:r>
            <w:r w:rsidR="00144A5A">
              <w:rPr>
                <w:rFonts w:eastAsia="Times New Roman" w:cs="Arial"/>
                <w:color w:val="000000"/>
                <w:sz w:val="20"/>
                <w:szCs w:val="20"/>
                <w:lang/>
              </w:rPr>
              <w:t>.</w:t>
            </w:r>
            <w:r w:rsidRPr="00CC5A3A">
              <w:rPr>
                <w:rFonts w:eastAsia="Times New Roman" w:cs="Arial"/>
                <w:color w:val="000000"/>
                <w:sz w:val="20"/>
                <w:szCs w:val="20"/>
                <w:lang/>
              </w:rPr>
              <w:t>l</w:t>
            </w:r>
            <w:r w:rsidR="00144A5A">
              <w:rPr>
                <w:rFonts w:eastAsia="Times New Roman" w:cs="Arial"/>
                <w:color w:val="000000"/>
                <w:sz w:val="20"/>
                <w:szCs w:val="20"/>
                <w:lang/>
              </w:rPr>
              <w:t>.</w:t>
            </w:r>
            <w:r w:rsidRPr="00CC5A3A">
              <w:rPr>
                <w:rFonts w:eastAsia="Times New Roman" w:cs="Arial"/>
                <w:color w:val="000000"/>
                <w:sz w:val="20"/>
                <w:szCs w:val="20"/>
                <w:lang/>
              </w:rPr>
              <w:t>v</w:t>
            </w:r>
            <w:r w:rsidR="00144A5A">
              <w:rPr>
                <w:rFonts w:eastAsia="Times New Roman" w:cs="Arial"/>
                <w:color w:val="000000"/>
                <w:sz w:val="20"/>
                <w:szCs w:val="20"/>
                <w:lang/>
              </w:rPr>
              <w:t>.</w:t>
            </w:r>
            <w:r w:rsidRPr="00CC5A3A">
              <w:rPr>
                <w:rFonts w:eastAsia="Times New Roman" w:cs="Arial"/>
                <w:color w:val="000000"/>
                <w:sz w:val="20"/>
                <w:szCs w:val="20"/>
                <w:lang/>
              </w:rPr>
              <w:t xml:space="preserve"> Anita Lettink </w:t>
            </w:r>
            <w:r w:rsidR="00303C64">
              <w:rPr>
                <w:rFonts w:eastAsia="Times New Roman" w:cs="Arial"/>
                <w:color w:val="000000"/>
                <w:sz w:val="20"/>
                <w:szCs w:val="20"/>
                <w:lang/>
              </w:rPr>
              <w:t>als</w:t>
            </w:r>
            <w:r w:rsidRPr="00CC5A3A">
              <w:rPr>
                <w:rFonts w:eastAsia="Times New Roman" w:cs="Arial"/>
                <w:color w:val="000000"/>
                <w:sz w:val="20"/>
                <w:szCs w:val="20"/>
                <w:lang/>
              </w:rPr>
              <w:t xml:space="preserve"> Director Strategy – </w:t>
            </w:r>
            <w:r w:rsidR="00303C64">
              <w:rPr>
                <w:rFonts w:eastAsia="Times New Roman" w:cs="Arial"/>
                <w:color w:val="000000"/>
                <w:sz w:val="20"/>
                <w:szCs w:val="20"/>
                <w:lang/>
              </w:rPr>
              <w:t xml:space="preserve">doel was </w:t>
            </w:r>
            <w:r w:rsidRPr="00CC5A3A">
              <w:rPr>
                <w:rFonts w:eastAsia="Times New Roman" w:cs="Arial"/>
                <w:color w:val="000000"/>
                <w:sz w:val="20"/>
                <w:szCs w:val="20"/>
                <w:lang/>
              </w:rPr>
              <w:t>samenwerking stimuleren tussen de verschillende silo</w:t>
            </w:r>
            <w:r w:rsidR="00144A5A">
              <w:rPr>
                <w:rFonts w:eastAsia="Times New Roman" w:cs="Arial"/>
                <w:color w:val="000000"/>
                <w:sz w:val="20"/>
                <w:szCs w:val="20"/>
                <w:lang/>
              </w:rPr>
              <w:t>’</w:t>
            </w:r>
            <w:r w:rsidRPr="00CC5A3A">
              <w:rPr>
                <w:rFonts w:eastAsia="Times New Roman" w:cs="Arial"/>
                <w:color w:val="000000"/>
                <w:sz w:val="20"/>
                <w:szCs w:val="20"/>
                <w:lang/>
              </w:rPr>
              <w:t>s in het bedrijf – ging goed met operations o</w:t>
            </w:r>
            <w:r w:rsidR="00144A5A">
              <w:rPr>
                <w:rFonts w:eastAsia="Times New Roman" w:cs="Arial"/>
                <w:color w:val="000000"/>
                <w:sz w:val="20"/>
                <w:szCs w:val="20"/>
                <w:lang/>
              </w:rPr>
              <w:t>.</w:t>
            </w:r>
            <w:r w:rsidRPr="00CC5A3A">
              <w:rPr>
                <w:rFonts w:eastAsia="Times New Roman" w:cs="Arial"/>
                <w:color w:val="000000"/>
                <w:sz w:val="20"/>
                <w:szCs w:val="20"/>
                <w:lang/>
              </w:rPr>
              <w:t>l</w:t>
            </w:r>
            <w:r w:rsidR="00144A5A">
              <w:rPr>
                <w:rFonts w:eastAsia="Times New Roman" w:cs="Arial"/>
                <w:color w:val="000000"/>
                <w:sz w:val="20"/>
                <w:szCs w:val="20"/>
                <w:lang/>
              </w:rPr>
              <w:t>.</w:t>
            </w:r>
            <w:r w:rsidRPr="00CC5A3A">
              <w:rPr>
                <w:rFonts w:eastAsia="Times New Roman" w:cs="Arial"/>
                <w:color w:val="000000"/>
                <w:sz w:val="20"/>
                <w:szCs w:val="20"/>
                <w:lang/>
              </w:rPr>
              <w:t>v</w:t>
            </w:r>
            <w:r w:rsidR="00144A5A">
              <w:rPr>
                <w:rFonts w:eastAsia="Times New Roman" w:cs="Arial"/>
                <w:color w:val="000000"/>
                <w:sz w:val="20"/>
                <w:szCs w:val="20"/>
                <w:lang/>
              </w:rPr>
              <w:t>.</w:t>
            </w:r>
            <w:r w:rsidRPr="00CC5A3A">
              <w:rPr>
                <w:rFonts w:eastAsia="Times New Roman" w:cs="Arial"/>
                <w:color w:val="000000"/>
                <w:sz w:val="20"/>
                <w:szCs w:val="20"/>
                <w:lang/>
              </w:rPr>
              <w:t xml:space="preserve"> Mike </w:t>
            </w:r>
            <w:del w:id="18" w:author="Stephane van der Aa" w:date="2023-10-17T03:22:00Z">
              <w:r w:rsidRPr="00CC5A3A" w:rsidDel="00675F06">
                <w:rPr>
                  <w:rFonts w:eastAsia="Times New Roman" w:cs="Arial"/>
                  <w:color w:val="000000"/>
                  <w:sz w:val="20"/>
                  <w:szCs w:val="20"/>
                  <w:lang/>
                </w:rPr>
                <w:delText>Irani</w:delText>
              </w:r>
            </w:del>
            <w:ins w:id="19" w:author="Stephane van der Aa" w:date="2023-10-17T03:22:00Z">
              <w:r w:rsidR="00675F06">
                <w:rPr>
                  <w:rFonts w:eastAsia="Times New Roman" w:cs="Arial"/>
                  <w:color w:val="000000"/>
                  <w:sz w:val="20"/>
                  <w:szCs w:val="20"/>
                  <w:lang/>
                </w:rPr>
                <w:t>Eralie</w:t>
              </w:r>
            </w:ins>
            <w:r w:rsidRPr="00CC5A3A">
              <w:rPr>
                <w:rFonts w:eastAsia="Times New Roman" w:cs="Arial"/>
                <w:color w:val="000000"/>
                <w:sz w:val="20"/>
                <w:szCs w:val="20"/>
                <w:lang/>
              </w:rPr>
              <w:t xml:space="preserve">, maar </w:t>
            </w:r>
            <w:r w:rsidR="009B6FD2">
              <w:rPr>
                <w:rFonts w:eastAsia="Times New Roman" w:cs="Arial"/>
                <w:color w:val="000000"/>
                <w:sz w:val="20"/>
                <w:szCs w:val="20"/>
                <w:lang/>
              </w:rPr>
              <w:t>met</w:t>
            </w:r>
            <w:r w:rsidRPr="00CC5A3A">
              <w:rPr>
                <w:rFonts w:eastAsia="Times New Roman" w:cs="Arial"/>
                <w:color w:val="000000"/>
                <w:sz w:val="20"/>
                <w:szCs w:val="20"/>
                <w:lang/>
              </w:rPr>
              <w:t xml:space="preserve"> </w:t>
            </w:r>
            <w:r w:rsidR="00303C64">
              <w:rPr>
                <w:rFonts w:eastAsia="Times New Roman" w:cs="Arial"/>
                <w:color w:val="000000"/>
                <w:sz w:val="20"/>
                <w:szCs w:val="20"/>
                <w:lang/>
              </w:rPr>
              <w:t>P</w:t>
            </w:r>
            <w:r w:rsidRPr="00CC5A3A">
              <w:rPr>
                <w:rFonts w:eastAsia="Times New Roman" w:cs="Arial"/>
                <w:color w:val="000000"/>
                <w:sz w:val="20"/>
                <w:szCs w:val="20"/>
                <w:lang/>
              </w:rPr>
              <w:t>roducts (</w:t>
            </w:r>
            <w:r w:rsidR="00144A5A">
              <w:rPr>
                <w:rFonts w:eastAsia="Times New Roman" w:cs="Arial"/>
                <w:color w:val="000000"/>
                <w:sz w:val="20"/>
                <w:szCs w:val="20"/>
                <w:lang/>
              </w:rPr>
              <w:t>JB</w:t>
            </w:r>
            <w:r w:rsidRPr="00CC5A3A">
              <w:rPr>
                <w:rFonts w:eastAsia="Times New Roman" w:cs="Arial"/>
                <w:color w:val="000000"/>
                <w:sz w:val="20"/>
                <w:szCs w:val="20"/>
                <w:lang/>
              </w:rPr>
              <w:t xml:space="preserve"> en </w:t>
            </w:r>
            <w:r w:rsidR="00144A5A">
              <w:rPr>
                <w:rFonts w:eastAsia="Times New Roman" w:cs="Arial"/>
                <w:color w:val="000000"/>
                <w:sz w:val="20"/>
                <w:szCs w:val="20"/>
                <w:lang/>
              </w:rPr>
              <w:t>BV</w:t>
            </w:r>
            <w:r w:rsidRPr="00CC5A3A">
              <w:rPr>
                <w:rFonts w:eastAsia="Times New Roman" w:cs="Arial"/>
                <w:color w:val="000000"/>
                <w:sz w:val="20"/>
                <w:szCs w:val="20"/>
                <w:lang/>
              </w:rPr>
              <w:t>) liep dat niet goed</w:t>
            </w:r>
            <w:r w:rsidR="009B6FD2">
              <w:rPr>
                <w:rFonts w:eastAsia="Times New Roman" w:cs="Arial"/>
                <w:color w:val="000000"/>
                <w:sz w:val="20"/>
                <w:szCs w:val="20"/>
                <w:lang/>
              </w:rPr>
              <w:t xml:space="preserve"> en werd er weinig vooruitgang geboekt</w:t>
            </w:r>
          </w:p>
          <w:p w14:paraId="6F15F1E3" w14:textId="676658D5" w:rsidR="00CC5A3A" w:rsidRPr="00CC5A3A" w:rsidRDefault="00CC5A3A" w:rsidP="006930F7">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SvdA is regelmatig ziek uitgevallen in die periode –</w:t>
            </w:r>
            <w:r w:rsidR="00144A5A">
              <w:rPr>
                <w:rFonts w:eastAsia="Times New Roman" w:cs="Arial"/>
                <w:color w:val="000000"/>
                <w:sz w:val="20"/>
                <w:szCs w:val="20"/>
                <w:lang/>
              </w:rPr>
              <w:t xml:space="preserve"> hij had</w:t>
            </w:r>
            <w:r w:rsidRPr="00CC5A3A">
              <w:rPr>
                <w:rFonts w:eastAsia="Times New Roman" w:cs="Arial"/>
                <w:color w:val="000000"/>
                <w:sz w:val="20"/>
                <w:szCs w:val="20"/>
                <w:lang/>
              </w:rPr>
              <w:t xml:space="preserve"> steeds minder voldoening in </w:t>
            </w:r>
            <w:r w:rsidR="00144A5A">
              <w:rPr>
                <w:rFonts w:eastAsia="Times New Roman" w:cs="Arial"/>
                <w:color w:val="000000"/>
                <w:sz w:val="20"/>
                <w:szCs w:val="20"/>
                <w:lang/>
              </w:rPr>
              <w:t xml:space="preserve">zijn </w:t>
            </w:r>
            <w:r w:rsidRPr="00CC5A3A">
              <w:rPr>
                <w:rFonts w:eastAsia="Times New Roman" w:cs="Arial"/>
                <w:color w:val="000000"/>
                <w:sz w:val="20"/>
                <w:szCs w:val="20"/>
                <w:lang/>
              </w:rPr>
              <w:t xml:space="preserve">werk </w:t>
            </w:r>
            <w:r w:rsidR="00144A5A">
              <w:rPr>
                <w:rFonts w:eastAsia="Times New Roman" w:cs="Arial"/>
                <w:color w:val="000000"/>
                <w:sz w:val="20"/>
                <w:szCs w:val="20"/>
                <w:lang/>
              </w:rPr>
              <w:t>en was</w:t>
            </w:r>
            <w:r w:rsidRPr="00CC5A3A">
              <w:rPr>
                <w:rFonts w:eastAsia="Times New Roman" w:cs="Arial"/>
                <w:color w:val="000000"/>
                <w:sz w:val="20"/>
                <w:szCs w:val="20"/>
                <w:lang/>
              </w:rPr>
              <w:t xml:space="preserve"> </w:t>
            </w:r>
            <w:r w:rsidR="009D50F0">
              <w:rPr>
                <w:rFonts w:eastAsia="Times New Roman" w:cs="Arial"/>
                <w:color w:val="000000"/>
                <w:sz w:val="20"/>
                <w:szCs w:val="20"/>
                <w:lang/>
              </w:rPr>
              <w:t xml:space="preserve">steeds </w:t>
            </w:r>
            <w:r w:rsidRPr="00CC5A3A">
              <w:rPr>
                <w:rFonts w:eastAsia="Times New Roman" w:cs="Arial"/>
                <w:color w:val="000000"/>
                <w:sz w:val="20"/>
                <w:szCs w:val="20"/>
                <w:lang/>
              </w:rPr>
              <w:t xml:space="preserve">minder gemotiveerd – </w:t>
            </w:r>
            <w:r w:rsidR="00144A5A">
              <w:rPr>
                <w:rFonts w:eastAsia="Times New Roman" w:cs="Arial"/>
                <w:color w:val="000000"/>
                <w:sz w:val="20"/>
                <w:szCs w:val="20"/>
                <w:lang/>
              </w:rPr>
              <w:t xml:space="preserve">hij is toen ook </w:t>
            </w:r>
            <w:r w:rsidRPr="00CC5A3A">
              <w:rPr>
                <w:rFonts w:eastAsia="Times New Roman" w:cs="Arial"/>
                <w:color w:val="000000"/>
                <w:sz w:val="20"/>
                <w:szCs w:val="20"/>
                <w:lang/>
              </w:rPr>
              <w:t xml:space="preserve">andere facetten van het leven </w:t>
            </w:r>
            <w:r w:rsidR="002A167A">
              <w:rPr>
                <w:rFonts w:eastAsia="Times New Roman" w:cs="Arial"/>
                <w:color w:val="000000"/>
                <w:sz w:val="20"/>
                <w:szCs w:val="20"/>
                <w:lang/>
              </w:rPr>
              <w:t>gaan</w:t>
            </w:r>
            <w:r w:rsidRPr="00CC5A3A">
              <w:rPr>
                <w:rFonts w:eastAsia="Times New Roman" w:cs="Arial"/>
                <w:color w:val="000000"/>
                <w:sz w:val="20"/>
                <w:szCs w:val="20"/>
                <w:lang/>
              </w:rPr>
              <w:t xml:space="preserve"> bekijken </w:t>
            </w:r>
          </w:p>
          <w:p w14:paraId="37ED7EB6" w14:textId="1765829E" w:rsidR="00CC5A3A" w:rsidRPr="00CC5A3A" w:rsidRDefault="00CC5A3A" w:rsidP="006930F7">
            <w:pPr>
              <w:pStyle w:val="ListParagraph"/>
              <w:numPr>
                <w:ilvl w:val="1"/>
                <w:numId w:val="8"/>
              </w:numPr>
              <w:spacing w:after="120"/>
              <w:ind w:left="890"/>
              <w:rPr>
                <w:rFonts w:eastAsia="Times New Roman" w:cs="Arial"/>
                <w:color w:val="000000"/>
                <w:sz w:val="20"/>
                <w:szCs w:val="20"/>
                <w:lang/>
              </w:rPr>
            </w:pPr>
            <w:r w:rsidRPr="00CC5A3A">
              <w:rPr>
                <w:rFonts w:eastAsia="Times New Roman" w:cs="Arial"/>
                <w:color w:val="000000"/>
                <w:sz w:val="20"/>
                <w:szCs w:val="20"/>
                <w:lang/>
              </w:rPr>
              <w:t xml:space="preserve">2 langdurige hospitalisaties gehad </w:t>
            </w:r>
            <w:r w:rsidR="002A167A">
              <w:rPr>
                <w:rFonts w:eastAsia="Times New Roman" w:cs="Arial"/>
                <w:color w:val="000000"/>
                <w:sz w:val="20"/>
                <w:szCs w:val="20"/>
                <w:lang/>
              </w:rPr>
              <w:t xml:space="preserve">in </w:t>
            </w:r>
            <w:r w:rsidRPr="00CC5A3A">
              <w:rPr>
                <w:rFonts w:eastAsia="Times New Roman" w:cs="Arial"/>
                <w:color w:val="000000"/>
                <w:sz w:val="20"/>
                <w:szCs w:val="20"/>
                <w:lang/>
              </w:rPr>
              <w:t>2016-2017 (4m en 8m “binnen gezeten”)</w:t>
            </w:r>
          </w:p>
          <w:p w14:paraId="2D22DFAA" w14:textId="73AA19E2" w:rsidR="00CC5A3A" w:rsidRPr="00CC5A3A" w:rsidRDefault="00144A5A" w:rsidP="006930F7">
            <w:pPr>
              <w:pStyle w:val="ListParagraph"/>
              <w:numPr>
                <w:ilvl w:val="1"/>
                <w:numId w:val="8"/>
              </w:numPr>
              <w:spacing w:after="120"/>
              <w:ind w:left="890"/>
              <w:rPr>
                <w:rFonts w:eastAsia="Times New Roman" w:cs="Arial"/>
                <w:color w:val="000000"/>
                <w:sz w:val="20"/>
                <w:szCs w:val="20"/>
                <w:lang/>
              </w:rPr>
            </w:pPr>
            <w:r>
              <w:rPr>
                <w:rFonts w:eastAsia="Times New Roman" w:cs="Arial"/>
                <w:color w:val="000000"/>
                <w:sz w:val="20"/>
                <w:szCs w:val="20"/>
                <w:lang/>
              </w:rPr>
              <w:t xml:space="preserve">Doel: </w:t>
            </w:r>
            <w:r w:rsidR="00CC5A3A" w:rsidRPr="00CC5A3A">
              <w:rPr>
                <w:rFonts w:eastAsia="Times New Roman" w:cs="Arial"/>
                <w:color w:val="000000"/>
                <w:sz w:val="20"/>
                <w:szCs w:val="20"/>
                <w:lang/>
              </w:rPr>
              <w:t xml:space="preserve">aan zichzelf werken alvorens </w:t>
            </w:r>
            <w:r w:rsidR="002A167A">
              <w:rPr>
                <w:rFonts w:eastAsia="Times New Roman" w:cs="Arial"/>
                <w:color w:val="000000"/>
                <w:sz w:val="20"/>
                <w:szCs w:val="20"/>
                <w:lang/>
              </w:rPr>
              <w:t>ergens anders te gaan</w:t>
            </w:r>
            <w:r w:rsidR="00CC5A3A" w:rsidRPr="00CC5A3A">
              <w:rPr>
                <w:rFonts w:eastAsia="Times New Roman" w:cs="Arial"/>
                <w:color w:val="000000"/>
                <w:sz w:val="20"/>
                <w:szCs w:val="20"/>
                <w:lang/>
              </w:rPr>
              <w:t xml:space="preserve"> werk</w:t>
            </w:r>
            <w:r w:rsidR="002A167A">
              <w:rPr>
                <w:rFonts w:eastAsia="Times New Roman" w:cs="Arial"/>
                <w:color w:val="000000"/>
                <w:sz w:val="20"/>
                <w:szCs w:val="20"/>
                <w:lang/>
              </w:rPr>
              <w:t>en</w:t>
            </w:r>
          </w:p>
          <w:p w14:paraId="2DEB448A" w14:textId="7D7BCA36" w:rsidR="00CC5A3A" w:rsidRPr="00CC5A3A" w:rsidRDefault="00CC5A3A" w:rsidP="006930F7">
            <w:pPr>
              <w:pStyle w:val="ListParagraph"/>
              <w:numPr>
                <w:ilvl w:val="1"/>
                <w:numId w:val="8"/>
              </w:numPr>
              <w:spacing w:after="120"/>
              <w:ind w:left="890"/>
              <w:rPr>
                <w:rFonts w:eastAsia="Times New Roman" w:cs="Arial"/>
                <w:color w:val="000000"/>
                <w:sz w:val="20"/>
                <w:szCs w:val="20"/>
                <w:lang/>
              </w:rPr>
            </w:pPr>
            <w:r w:rsidRPr="00CC5A3A">
              <w:rPr>
                <w:rFonts w:eastAsia="Times New Roman" w:cs="Arial"/>
                <w:color w:val="000000"/>
                <w:sz w:val="20"/>
                <w:szCs w:val="20"/>
                <w:lang/>
              </w:rPr>
              <w:t xml:space="preserve">Grootste deel van 2019 thuis </w:t>
            </w:r>
            <w:r w:rsidR="002A167A">
              <w:rPr>
                <w:rFonts w:eastAsia="Times New Roman" w:cs="Arial"/>
                <w:color w:val="000000"/>
                <w:sz w:val="20"/>
                <w:szCs w:val="20"/>
                <w:lang/>
              </w:rPr>
              <w:t xml:space="preserve">gezeten </w:t>
            </w:r>
            <w:r w:rsidRPr="00CC5A3A">
              <w:rPr>
                <w:rFonts w:eastAsia="Times New Roman" w:cs="Arial"/>
                <w:color w:val="000000"/>
                <w:sz w:val="20"/>
                <w:szCs w:val="20"/>
                <w:lang/>
              </w:rPr>
              <w:t xml:space="preserve">en aan zichzelf gewerkt – 3x hervat </w:t>
            </w:r>
            <w:r w:rsidR="00E13AEB">
              <w:rPr>
                <w:rFonts w:eastAsia="Times New Roman" w:cs="Arial"/>
                <w:color w:val="000000"/>
                <w:sz w:val="20"/>
                <w:szCs w:val="20"/>
                <w:lang/>
              </w:rPr>
              <w:t xml:space="preserve">gedurende 3-4 maanden, </w:t>
            </w:r>
            <w:r w:rsidRPr="00CC5A3A">
              <w:rPr>
                <w:rFonts w:eastAsia="Times New Roman" w:cs="Arial"/>
                <w:color w:val="000000"/>
                <w:sz w:val="20"/>
                <w:szCs w:val="20"/>
                <w:lang/>
              </w:rPr>
              <w:t xml:space="preserve">maar </w:t>
            </w:r>
            <w:r w:rsidR="00E13AEB">
              <w:rPr>
                <w:rFonts w:eastAsia="Times New Roman" w:cs="Arial"/>
                <w:color w:val="000000"/>
                <w:sz w:val="20"/>
                <w:szCs w:val="20"/>
                <w:lang/>
              </w:rPr>
              <w:t xml:space="preserve">telkens </w:t>
            </w:r>
            <w:r w:rsidRPr="00CC5A3A">
              <w:rPr>
                <w:rFonts w:eastAsia="Times New Roman" w:cs="Arial"/>
                <w:color w:val="000000"/>
                <w:sz w:val="20"/>
                <w:szCs w:val="20"/>
                <w:lang/>
              </w:rPr>
              <w:t>mislukt</w:t>
            </w:r>
            <w:r w:rsidR="00E13AEB">
              <w:rPr>
                <w:rFonts w:eastAsia="Times New Roman" w:cs="Arial"/>
                <w:color w:val="000000"/>
                <w:sz w:val="20"/>
                <w:szCs w:val="20"/>
                <w:lang/>
              </w:rPr>
              <w:t>.</w:t>
            </w:r>
          </w:p>
          <w:p w14:paraId="317F5821" w14:textId="775DE32F" w:rsidR="002A167A" w:rsidRPr="00CC5A3A" w:rsidRDefault="002A167A" w:rsidP="002A167A">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2019: voorbereiding met therapeut </w:t>
            </w:r>
            <w:r>
              <w:rPr>
                <w:rFonts w:eastAsia="Times New Roman" w:cs="Arial"/>
                <w:color w:val="000000"/>
                <w:sz w:val="20"/>
                <w:szCs w:val="20"/>
                <w:lang/>
              </w:rPr>
              <w:t xml:space="preserve">op herstart werken </w:t>
            </w:r>
            <w:r w:rsidRPr="00CC5A3A">
              <w:rPr>
                <w:rFonts w:eastAsia="Times New Roman" w:cs="Arial"/>
                <w:color w:val="000000"/>
                <w:sz w:val="20"/>
                <w:szCs w:val="20"/>
                <w:lang/>
              </w:rPr>
              <w:t>– conclusie</w:t>
            </w:r>
            <w:r>
              <w:rPr>
                <w:rFonts w:eastAsia="Times New Roman" w:cs="Arial"/>
                <w:color w:val="000000"/>
                <w:sz w:val="20"/>
                <w:szCs w:val="20"/>
                <w:lang/>
              </w:rPr>
              <w:t xml:space="preserve"> was toen</w:t>
            </w:r>
            <w:ins w:id="20" w:author="Stephane van der Aa" w:date="2023-10-17T03:23:00Z">
              <w:r w:rsidR="00675F06">
                <w:rPr>
                  <w:rFonts w:eastAsia="Times New Roman" w:cs="Arial"/>
                  <w:color w:val="000000"/>
                  <w:sz w:val="20"/>
                  <w:szCs w:val="20"/>
                  <w:lang/>
                </w:rPr>
                <w:t xml:space="preserve"> (in 2019) onder </w:t>
              </w:r>
            </w:ins>
            <w:ins w:id="21" w:author="Stephane van der Aa" w:date="2023-10-17T03:24:00Z">
              <w:r w:rsidR="00675F06">
                <w:rPr>
                  <w:rFonts w:eastAsia="Times New Roman" w:cs="Arial"/>
                  <w:color w:val="000000"/>
                  <w:sz w:val="20"/>
                  <w:szCs w:val="20"/>
                  <w:lang/>
                </w:rPr>
                <w:t>begelijding van mijn psycholoog</w:t>
              </w:r>
            </w:ins>
            <w:r w:rsidRPr="00CC5A3A">
              <w:rPr>
                <w:rFonts w:eastAsia="Times New Roman" w:cs="Arial"/>
                <w:color w:val="000000"/>
                <w:sz w:val="20"/>
                <w:szCs w:val="20"/>
                <w:lang/>
              </w:rPr>
              <w:t>: beter ander werk zoeke</w:t>
            </w:r>
            <w:r>
              <w:rPr>
                <w:rFonts w:eastAsia="Times New Roman" w:cs="Arial"/>
                <w:color w:val="000000"/>
                <w:sz w:val="20"/>
                <w:szCs w:val="20"/>
                <w:lang/>
              </w:rPr>
              <w:t>n, maar</w:t>
            </w:r>
            <w:r w:rsidRPr="00CC5A3A">
              <w:rPr>
                <w:rFonts w:eastAsia="Times New Roman" w:cs="Arial"/>
                <w:color w:val="000000"/>
                <w:sz w:val="20"/>
                <w:szCs w:val="20"/>
                <w:lang/>
              </w:rPr>
              <w:t xml:space="preserve"> graag op een goeie manier afscheid nemen </w:t>
            </w:r>
            <w:r>
              <w:rPr>
                <w:rFonts w:eastAsia="Times New Roman" w:cs="Arial"/>
                <w:color w:val="000000"/>
                <w:sz w:val="20"/>
                <w:szCs w:val="20"/>
                <w:lang/>
              </w:rPr>
              <w:t>na 16 jaar carrière en</w:t>
            </w:r>
            <w:r w:rsidRPr="00CC5A3A">
              <w:rPr>
                <w:rFonts w:eastAsia="Times New Roman" w:cs="Arial"/>
                <w:color w:val="000000"/>
                <w:sz w:val="20"/>
                <w:szCs w:val="20"/>
                <w:lang/>
              </w:rPr>
              <w:t xml:space="preserve"> wie weet wil SvdA toch </w:t>
            </w:r>
            <w:r>
              <w:rPr>
                <w:rFonts w:eastAsia="Times New Roman" w:cs="Arial"/>
                <w:color w:val="000000"/>
                <w:sz w:val="20"/>
                <w:szCs w:val="20"/>
                <w:lang/>
              </w:rPr>
              <w:t xml:space="preserve">bij NorthgateArinso </w:t>
            </w:r>
            <w:r w:rsidRPr="00CC5A3A">
              <w:rPr>
                <w:rFonts w:eastAsia="Times New Roman" w:cs="Arial"/>
                <w:color w:val="000000"/>
                <w:sz w:val="20"/>
                <w:szCs w:val="20"/>
                <w:lang/>
              </w:rPr>
              <w:t xml:space="preserve">blijven </w:t>
            </w:r>
            <w:r>
              <w:rPr>
                <w:rFonts w:eastAsia="Times New Roman" w:cs="Arial"/>
                <w:color w:val="000000"/>
                <w:sz w:val="20"/>
                <w:szCs w:val="20"/>
                <w:lang/>
              </w:rPr>
              <w:t xml:space="preserve">werken - </w:t>
            </w:r>
            <w:r w:rsidRPr="00CC5A3A">
              <w:rPr>
                <w:rFonts w:eastAsia="Times New Roman" w:cs="Arial"/>
                <w:color w:val="000000"/>
                <w:sz w:val="20"/>
                <w:szCs w:val="20"/>
                <w:lang/>
              </w:rPr>
              <w:t>1m de tijd gegeven aan zichzelf</w:t>
            </w:r>
            <w:r>
              <w:rPr>
                <w:rFonts w:eastAsia="Times New Roman" w:cs="Arial"/>
                <w:color w:val="000000"/>
                <w:sz w:val="20"/>
                <w:szCs w:val="20"/>
                <w:lang/>
              </w:rPr>
              <w:t xml:space="preserve"> om dit uit te zoeken </w:t>
            </w:r>
            <w:r w:rsidR="00A7797D">
              <w:rPr>
                <w:rFonts w:eastAsia="Times New Roman" w:cs="Arial"/>
                <w:color w:val="000000"/>
                <w:sz w:val="20"/>
                <w:szCs w:val="20"/>
                <w:lang/>
              </w:rPr>
              <w:t>en als zou blijken dat SvdA niet wou blijven zou hij vertrekken</w:t>
            </w:r>
            <w:ins w:id="22" w:author="Stephane van der Aa" w:date="2023-10-17T03:24:00Z">
              <w:r w:rsidR="00675F06">
                <w:rPr>
                  <w:rFonts w:eastAsia="Times New Roman" w:cs="Arial"/>
                  <w:color w:val="000000"/>
                  <w:sz w:val="20"/>
                  <w:szCs w:val="20"/>
                  <w:lang/>
                </w:rPr>
                <w:t xml:space="preserve">. Deze herstart begon uiteindelijk in maart 2020, dat was de maand waar ook bij ons, de Covid19 pandemie losbrak. </w:t>
              </w:r>
            </w:ins>
            <w:ins w:id="23" w:author="Stephane van der Aa" w:date="2023-10-17T03:25:00Z">
              <w:r w:rsidR="00675F06">
                <w:rPr>
                  <w:rFonts w:eastAsia="Times New Roman" w:cs="Arial"/>
                  <w:color w:val="000000"/>
                  <w:sz w:val="20"/>
                  <w:szCs w:val="20"/>
                  <w:lang/>
                </w:rPr>
                <w:t>Ik kon toen 3 weken dagelijks op kantoor gaan werken, daarna niet meer.</w:t>
              </w:r>
            </w:ins>
          </w:p>
          <w:p w14:paraId="35B13C6C" w14:textId="1539E434" w:rsidR="00CC5A3A" w:rsidRPr="00CC5A3A" w:rsidRDefault="00CC5A3A" w:rsidP="006930F7">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1/2020</w:t>
            </w:r>
            <w:r w:rsidR="00427E18">
              <w:rPr>
                <w:rFonts w:eastAsia="Times New Roman" w:cs="Arial"/>
                <w:color w:val="000000"/>
                <w:sz w:val="20"/>
                <w:szCs w:val="20"/>
                <w:lang/>
              </w:rPr>
              <w:t xml:space="preserve">: </w:t>
            </w:r>
            <w:r w:rsidRPr="00CC5A3A">
              <w:rPr>
                <w:rFonts w:eastAsia="Times New Roman" w:cs="Arial"/>
                <w:color w:val="000000"/>
                <w:sz w:val="20"/>
                <w:szCs w:val="20"/>
                <w:lang/>
              </w:rPr>
              <w:t xml:space="preserve">Anita </w:t>
            </w:r>
            <w:r w:rsidR="00144A5A">
              <w:rPr>
                <w:rFonts w:eastAsia="Times New Roman" w:cs="Arial"/>
                <w:color w:val="000000"/>
                <w:sz w:val="20"/>
                <w:szCs w:val="20"/>
                <w:lang/>
              </w:rPr>
              <w:t xml:space="preserve">Lettink </w:t>
            </w:r>
            <w:r w:rsidRPr="00CC5A3A">
              <w:rPr>
                <w:rFonts w:eastAsia="Times New Roman" w:cs="Arial"/>
                <w:color w:val="000000"/>
                <w:sz w:val="20"/>
                <w:szCs w:val="20"/>
                <w:lang/>
              </w:rPr>
              <w:t xml:space="preserve">weggegaan </w:t>
            </w:r>
            <w:r w:rsidR="00427E18">
              <w:rPr>
                <w:rFonts w:eastAsia="Times New Roman" w:cs="Arial"/>
                <w:color w:val="000000"/>
                <w:sz w:val="20"/>
                <w:szCs w:val="20"/>
                <w:lang/>
              </w:rPr>
              <w:t xml:space="preserve">bij NorthgateArinso </w:t>
            </w:r>
            <w:r w:rsidRPr="00CC5A3A">
              <w:rPr>
                <w:rFonts w:eastAsia="Times New Roman" w:cs="Arial"/>
                <w:color w:val="000000"/>
                <w:sz w:val="20"/>
                <w:szCs w:val="20"/>
                <w:lang/>
              </w:rPr>
              <w:t xml:space="preserve">– SvdA wou net herstarten </w:t>
            </w:r>
            <w:r w:rsidR="00427E18">
              <w:rPr>
                <w:rFonts w:eastAsia="Times New Roman" w:cs="Arial"/>
                <w:color w:val="000000"/>
                <w:sz w:val="20"/>
                <w:szCs w:val="20"/>
                <w:lang/>
              </w:rPr>
              <w:t xml:space="preserve">op dat moment </w:t>
            </w:r>
            <w:r w:rsidRPr="00CC5A3A">
              <w:rPr>
                <w:rFonts w:eastAsia="Times New Roman" w:cs="Arial"/>
                <w:color w:val="000000"/>
                <w:sz w:val="20"/>
                <w:szCs w:val="20"/>
                <w:lang/>
              </w:rPr>
              <w:t>– haar afdeling stopte en dus werd SvdA toegewezen aan Products</w:t>
            </w:r>
          </w:p>
          <w:p w14:paraId="08B0F3BA" w14:textId="573BCF4B" w:rsidR="00CC5A3A" w:rsidRPr="00CC5A3A" w:rsidRDefault="00427E18" w:rsidP="006930F7">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3</w:t>
            </w:r>
            <w:r w:rsidR="00CC5A3A" w:rsidRPr="00CC5A3A">
              <w:rPr>
                <w:rFonts w:eastAsia="Times New Roman" w:cs="Arial"/>
                <w:color w:val="000000"/>
                <w:sz w:val="20"/>
                <w:szCs w:val="20"/>
                <w:lang/>
              </w:rPr>
              <w:t>/2020: herstart bij Products</w:t>
            </w:r>
          </w:p>
          <w:p w14:paraId="0782D0C2" w14:textId="6272780A" w:rsidR="00CC5A3A" w:rsidRPr="00CC5A3A" w:rsidRDefault="00CC5A3A" w:rsidP="006930F7">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 xml:space="preserve">Na 1m duidelijk dat </w:t>
            </w:r>
            <w:r w:rsidR="00427E18">
              <w:rPr>
                <w:rFonts w:eastAsia="Times New Roman" w:cs="Arial"/>
                <w:color w:val="000000"/>
                <w:sz w:val="20"/>
                <w:szCs w:val="20"/>
                <w:lang/>
              </w:rPr>
              <w:t>SvdA</w:t>
            </w:r>
            <w:r w:rsidRPr="00CC5A3A">
              <w:rPr>
                <w:rFonts w:eastAsia="Times New Roman" w:cs="Arial"/>
                <w:color w:val="000000"/>
                <w:sz w:val="20"/>
                <w:szCs w:val="20"/>
                <w:lang/>
              </w:rPr>
              <w:t xml:space="preserve"> </w:t>
            </w:r>
            <w:r w:rsidR="00427E18">
              <w:rPr>
                <w:rFonts w:eastAsia="Times New Roman" w:cs="Arial"/>
                <w:color w:val="000000"/>
                <w:sz w:val="20"/>
                <w:szCs w:val="20"/>
                <w:lang/>
              </w:rPr>
              <w:t>beter zou</w:t>
            </w:r>
            <w:r w:rsidRPr="00CC5A3A">
              <w:rPr>
                <w:rFonts w:eastAsia="Times New Roman" w:cs="Arial"/>
                <w:color w:val="000000"/>
                <w:sz w:val="20"/>
                <w:szCs w:val="20"/>
                <w:lang/>
              </w:rPr>
              <w:t xml:space="preserve"> vertrekken</w:t>
            </w:r>
            <w:r w:rsidR="00A7797D">
              <w:rPr>
                <w:rFonts w:eastAsia="Times New Roman" w:cs="Arial"/>
                <w:color w:val="000000"/>
                <w:sz w:val="20"/>
                <w:szCs w:val="20"/>
                <w:lang/>
              </w:rPr>
              <w:t xml:space="preserve"> – wou zijn ontslag al geven in 4/2020</w:t>
            </w:r>
          </w:p>
          <w:p w14:paraId="408F6011" w14:textId="1C506A9F" w:rsidR="00CC5A3A" w:rsidRPr="00CC5A3A" w:rsidRDefault="00CC5A3A" w:rsidP="006930F7">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Psychologe zei dat hij beter nog even bleef</w:t>
            </w:r>
            <w:r w:rsidR="00A7797D">
              <w:rPr>
                <w:rFonts w:eastAsia="Times New Roman" w:cs="Arial"/>
                <w:color w:val="000000"/>
                <w:sz w:val="20"/>
                <w:szCs w:val="20"/>
                <w:lang/>
              </w:rPr>
              <w:t xml:space="preserve"> werken bij Alight</w:t>
            </w:r>
            <w:r w:rsidRPr="00CC5A3A">
              <w:rPr>
                <w:rFonts w:eastAsia="Times New Roman" w:cs="Arial"/>
                <w:color w:val="000000"/>
                <w:sz w:val="20"/>
                <w:szCs w:val="20"/>
                <w:lang/>
              </w:rPr>
              <w:t>, want covid gaf onzekerheid</w:t>
            </w:r>
          </w:p>
          <w:p w14:paraId="777D4FB3" w14:textId="44D53A59" w:rsidR="00B17144" w:rsidRPr="00CC5A3A" w:rsidRDefault="00CC5A3A" w:rsidP="006930F7">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3/2020: werkzaam in afdeling Products - rapporteren aan Alan Anker </w:t>
            </w:r>
            <w:r w:rsidR="00427E18">
              <w:rPr>
                <w:rFonts w:eastAsia="Times New Roman" w:cs="Arial"/>
                <w:color w:val="000000"/>
                <w:sz w:val="20"/>
                <w:szCs w:val="20"/>
                <w:lang/>
              </w:rPr>
              <w:t>(AA)</w:t>
            </w:r>
            <w:r w:rsidRPr="00CC5A3A">
              <w:rPr>
                <w:rFonts w:eastAsia="Times New Roman" w:cs="Arial"/>
                <w:color w:val="000000"/>
                <w:sz w:val="20"/>
                <w:szCs w:val="20"/>
                <w:lang/>
              </w:rPr>
              <w:t xml:space="preserve">, </w:t>
            </w:r>
            <w:r w:rsidR="00A7797D">
              <w:rPr>
                <w:rFonts w:eastAsia="Times New Roman" w:cs="Arial"/>
                <w:color w:val="000000"/>
                <w:sz w:val="20"/>
                <w:szCs w:val="20"/>
                <w:lang/>
              </w:rPr>
              <w:t xml:space="preserve">SvdA moest </w:t>
            </w:r>
            <w:r w:rsidRPr="00CC5A3A">
              <w:rPr>
                <w:rFonts w:eastAsia="Times New Roman" w:cs="Arial"/>
                <w:color w:val="000000"/>
                <w:sz w:val="20"/>
                <w:szCs w:val="20"/>
                <w:lang/>
              </w:rPr>
              <w:t>o.a. inventaris maken van alle producten</w:t>
            </w:r>
            <w:r w:rsidR="00A7797D">
              <w:rPr>
                <w:rFonts w:eastAsia="Times New Roman" w:cs="Arial"/>
                <w:color w:val="000000"/>
                <w:sz w:val="20"/>
                <w:szCs w:val="20"/>
                <w:lang/>
              </w:rPr>
              <w:t xml:space="preserve"> binnen Alight (incl. oude NorthgateArinso)</w:t>
            </w:r>
          </w:p>
        </w:tc>
      </w:tr>
      <w:tr w:rsidR="00B17144" w:rsidRPr="00CC5A3A" w14:paraId="2798D785"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2564D053" w14:textId="35022680" w:rsidR="00EB54F7" w:rsidRPr="00CC5A3A" w:rsidRDefault="00AE7361" w:rsidP="0099336C">
            <w:pPr>
              <w:pStyle w:val="ListParagraph"/>
              <w:numPr>
                <w:ilvl w:val="0"/>
                <w:numId w:val="1"/>
              </w:numPr>
              <w:spacing w:after="120" w:line="240" w:lineRule="auto"/>
              <w:ind w:left="357" w:hanging="357"/>
              <w:jc w:val="left"/>
              <w:rPr>
                <w:rFonts w:eastAsia="Times New Roman" w:cs="Arial"/>
                <w:color w:val="000000"/>
                <w:sz w:val="20"/>
                <w:szCs w:val="20"/>
                <w:lang/>
              </w:rPr>
            </w:pPr>
            <w:r w:rsidRPr="00CC5A3A">
              <w:rPr>
                <w:rFonts w:eastAsia="Times New Roman" w:cs="Arial"/>
                <w:color w:val="000000"/>
                <w:sz w:val="20"/>
                <w:szCs w:val="20"/>
                <w:lang/>
              </w:rPr>
              <w:lastRenderedPageBreak/>
              <w:t>Wie was uw laatste leidinggevende?</w:t>
            </w:r>
          </w:p>
        </w:tc>
      </w:tr>
      <w:tr w:rsidR="00B17144" w:rsidRPr="00CC5A3A" w14:paraId="293694EA" w14:textId="77777777" w:rsidTr="00222C91">
        <w:tc>
          <w:tcPr>
            <w:tcW w:w="5000" w:type="pct"/>
          </w:tcPr>
          <w:p w14:paraId="2D90DB37" w14:textId="187FCDFC" w:rsidR="00B17144" w:rsidRPr="00CC5A3A" w:rsidRDefault="00427E18" w:rsidP="00124E66">
            <w:pPr>
              <w:spacing w:after="120"/>
              <w:rPr>
                <w:rFonts w:ascii="Arial" w:eastAsia="Times New Roman" w:hAnsi="Arial" w:cs="Arial"/>
                <w:color w:val="000000"/>
                <w:sz w:val="20"/>
                <w:szCs w:val="20"/>
                <w:lang w:val="nl-BE"/>
              </w:rPr>
            </w:pPr>
            <w:r>
              <w:rPr>
                <w:rFonts w:ascii="Arial" w:eastAsia="Times New Roman" w:hAnsi="Arial" w:cs="Arial"/>
                <w:color w:val="000000"/>
                <w:sz w:val="20"/>
                <w:szCs w:val="20"/>
                <w:lang w:val="nl-BE"/>
              </w:rPr>
              <w:lastRenderedPageBreak/>
              <w:t>AA</w:t>
            </w:r>
          </w:p>
        </w:tc>
      </w:tr>
      <w:tr w:rsidR="00B17144" w:rsidRPr="00CC5A3A" w14:paraId="27D7B5E4"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2DFB96DF" w14:textId="3BE6671A" w:rsidR="00EB54F7" w:rsidRPr="00CC5A3A" w:rsidRDefault="00AE7361" w:rsidP="0099336C">
            <w:pPr>
              <w:pStyle w:val="ListParagraph"/>
              <w:numPr>
                <w:ilvl w:val="0"/>
                <w:numId w:val="1"/>
              </w:numPr>
              <w:spacing w:after="120" w:line="240" w:lineRule="auto"/>
              <w:ind w:left="357" w:hanging="357"/>
              <w:jc w:val="left"/>
              <w:rPr>
                <w:rFonts w:eastAsia="Times New Roman" w:cs="Arial"/>
                <w:color w:val="000000"/>
                <w:sz w:val="20"/>
                <w:szCs w:val="20"/>
                <w:lang/>
              </w:rPr>
            </w:pPr>
            <w:r w:rsidRPr="00CC5A3A">
              <w:rPr>
                <w:rFonts w:eastAsia="Times New Roman" w:cs="Arial"/>
                <w:color w:val="000000"/>
                <w:sz w:val="20"/>
                <w:szCs w:val="20"/>
                <w:lang/>
              </w:rPr>
              <w:t>Hoe verliep de samenwerking met die leidinggevende? Positieve/negatieve punten</w:t>
            </w:r>
            <w:r w:rsidR="00576C5F" w:rsidRPr="00CC5A3A">
              <w:rPr>
                <w:rFonts w:eastAsia="Times New Roman" w:cs="Arial"/>
                <w:color w:val="000000"/>
                <w:sz w:val="20"/>
                <w:szCs w:val="20"/>
                <w:lang/>
              </w:rPr>
              <w:t xml:space="preserve">? </w:t>
            </w:r>
          </w:p>
        </w:tc>
      </w:tr>
      <w:tr w:rsidR="00D02E4D" w:rsidRPr="00CC5A3A" w14:paraId="7E373B25" w14:textId="77777777" w:rsidTr="00222C91">
        <w:tc>
          <w:tcPr>
            <w:tcW w:w="5000" w:type="pct"/>
          </w:tcPr>
          <w:p w14:paraId="0F221F63"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3/2020 – 8/2020 samenwerking met </w:t>
            </w:r>
            <w:r>
              <w:rPr>
                <w:rFonts w:eastAsia="Times New Roman" w:cs="Arial"/>
                <w:color w:val="000000"/>
                <w:sz w:val="20"/>
                <w:szCs w:val="20"/>
                <w:lang/>
              </w:rPr>
              <w:t xml:space="preserve">AA </w:t>
            </w:r>
            <w:r w:rsidRPr="00CC5A3A">
              <w:rPr>
                <w:rFonts w:eastAsia="Times New Roman" w:cs="Arial"/>
                <w:color w:val="000000"/>
                <w:sz w:val="20"/>
                <w:szCs w:val="20"/>
                <w:lang/>
              </w:rPr>
              <w:t xml:space="preserve">verliep </w:t>
            </w:r>
            <w:r>
              <w:rPr>
                <w:rFonts w:eastAsia="Times New Roman" w:cs="Arial"/>
                <w:color w:val="000000"/>
                <w:sz w:val="20"/>
                <w:szCs w:val="20"/>
                <w:lang/>
              </w:rPr>
              <w:t>redelijk</w:t>
            </w:r>
            <w:r w:rsidRPr="00CC5A3A">
              <w:rPr>
                <w:rFonts w:eastAsia="Times New Roman" w:cs="Arial"/>
                <w:color w:val="000000"/>
                <w:sz w:val="20"/>
                <w:szCs w:val="20"/>
                <w:lang/>
              </w:rPr>
              <w:t xml:space="preserve"> goed</w:t>
            </w:r>
          </w:p>
          <w:p w14:paraId="2B1AC3D3"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Opdracht voor </w:t>
            </w:r>
            <w:r>
              <w:rPr>
                <w:rFonts w:eastAsia="Times New Roman" w:cs="Arial"/>
                <w:color w:val="000000"/>
                <w:sz w:val="20"/>
                <w:szCs w:val="20"/>
                <w:lang/>
              </w:rPr>
              <w:t>AA</w:t>
            </w:r>
            <w:r w:rsidRPr="00CC5A3A">
              <w:rPr>
                <w:rFonts w:eastAsia="Times New Roman" w:cs="Arial"/>
                <w:color w:val="000000"/>
                <w:sz w:val="20"/>
                <w:szCs w:val="20"/>
                <w:lang/>
              </w:rPr>
              <w:t xml:space="preserve">: </w:t>
            </w:r>
            <w:r>
              <w:rPr>
                <w:rFonts w:eastAsia="Times New Roman" w:cs="Arial"/>
                <w:color w:val="000000"/>
                <w:sz w:val="20"/>
                <w:szCs w:val="20"/>
                <w:lang/>
              </w:rPr>
              <w:t>a</w:t>
            </w:r>
            <w:r w:rsidRPr="00CC5A3A">
              <w:rPr>
                <w:rFonts w:eastAsia="Times New Roman" w:cs="Arial"/>
                <w:color w:val="000000"/>
                <w:sz w:val="20"/>
                <w:szCs w:val="20"/>
                <w:lang/>
              </w:rPr>
              <w:t>nalyse van klantengegevens</w:t>
            </w:r>
            <w:r>
              <w:rPr>
                <w:rFonts w:eastAsia="Times New Roman" w:cs="Arial"/>
                <w:color w:val="000000"/>
                <w:sz w:val="20"/>
                <w:szCs w:val="20"/>
                <w:lang/>
              </w:rPr>
              <w:t xml:space="preserve"> -</w:t>
            </w:r>
            <w:r w:rsidRPr="00CC5A3A">
              <w:rPr>
                <w:rFonts w:eastAsia="Times New Roman" w:cs="Arial"/>
                <w:color w:val="000000"/>
                <w:sz w:val="20"/>
                <w:szCs w:val="20"/>
                <w:lang/>
              </w:rPr>
              <w:t xml:space="preserve"> SvdA kon maar 50 klanten uit die lijst halen, wat vreemd was, bevraagd intern, maar nooit duidelijk antwoord op gekregen</w:t>
            </w:r>
            <w:r>
              <w:rPr>
                <w:rFonts w:eastAsia="Times New Roman" w:cs="Arial"/>
                <w:color w:val="000000"/>
                <w:sz w:val="20"/>
                <w:szCs w:val="20"/>
                <w:lang/>
              </w:rPr>
              <w:t>. Het was vreemd dat iemand anders nooit had opgemerkt dat deze gegevens niet klopten.</w:t>
            </w:r>
          </w:p>
          <w:p w14:paraId="3CD74B98"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Met </w:t>
            </w:r>
            <w:r>
              <w:rPr>
                <w:rFonts w:eastAsia="Times New Roman" w:cs="Arial"/>
                <w:color w:val="000000"/>
                <w:sz w:val="20"/>
                <w:szCs w:val="20"/>
                <w:lang/>
              </w:rPr>
              <w:t>AA</w:t>
            </w:r>
            <w:r w:rsidRPr="00CC5A3A">
              <w:rPr>
                <w:rFonts w:eastAsia="Times New Roman" w:cs="Arial"/>
                <w:color w:val="000000"/>
                <w:sz w:val="20"/>
                <w:szCs w:val="20"/>
                <w:lang/>
              </w:rPr>
              <w:t xml:space="preserve"> specifiek gaan werken aan strategie van producten</w:t>
            </w:r>
          </w:p>
          <w:p w14:paraId="2A7BED2C"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Sfeer binnen bedrijf was anders bij zijn werkhervatting in 3/2020 </w:t>
            </w:r>
            <w:r>
              <w:rPr>
                <w:rFonts w:eastAsia="Times New Roman" w:cs="Arial"/>
                <w:color w:val="000000"/>
                <w:sz w:val="20"/>
                <w:szCs w:val="20"/>
                <w:lang/>
              </w:rPr>
              <w:t xml:space="preserve">dan voor zijn uitval </w:t>
            </w:r>
            <w:r w:rsidRPr="00CC5A3A">
              <w:rPr>
                <w:rFonts w:eastAsia="Times New Roman" w:cs="Arial"/>
                <w:color w:val="000000"/>
                <w:sz w:val="20"/>
                <w:szCs w:val="20"/>
                <w:lang/>
              </w:rPr>
              <w:t xml:space="preserve">– veel </w:t>
            </w:r>
            <w:commentRangeStart w:id="24"/>
            <w:r w:rsidRPr="00CC5A3A">
              <w:rPr>
                <w:rFonts w:eastAsia="Times New Roman" w:cs="Arial"/>
                <w:color w:val="000000"/>
                <w:sz w:val="20"/>
                <w:szCs w:val="20"/>
                <w:lang/>
              </w:rPr>
              <w:t>gestresseerde mensen</w:t>
            </w:r>
            <w:commentRangeEnd w:id="24"/>
            <w:r w:rsidR="002D39EF">
              <w:rPr>
                <w:rStyle w:val="CommentReference"/>
                <w:rFonts w:asciiTheme="minorHAnsi" w:eastAsiaTheme="minorHAnsi" w:hAnsiTheme="minorHAnsi" w:cstheme="minorBidi"/>
                <w:lang/>
              </w:rPr>
              <w:commentReference w:id="24"/>
            </w:r>
            <w:r w:rsidRPr="00CC5A3A">
              <w:rPr>
                <w:rFonts w:eastAsia="Times New Roman" w:cs="Arial"/>
                <w:color w:val="000000"/>
                <w:sz w:val="20"/>
                <w:szCs w:val="20"/>
                <w:lang/>
              </w:rPr>
              <w:t xml:space="preserve">, SvdA sprak hierover met collega’s die vaak uit de lucht vielen als hij kritische </w:t>
            </w:r>
            <w:r>
              <w:rPr>
                <w:rFonts w:eastAsia="Times New Roman" w:cs="Arial"/>
                <w:color w:val="000000"/>
                <w:sz w:val="20"/>
                <w:szCs w:val="20"/>
                <w:lang/>
              </w:rPr>
              <w:t>vragen</w:t>
            </w:r>
            <w:r w:rsidRPr="00CC5A3A">
              <w:rPr>
                <w:rFonts w:eastAsia="Times New Roman" w:cs="Arial"/>
                <w:color w:val="000000"/>
                <w:sz w:val="20"/>
                <w:szCs w:val="20"/>
                <w:lang/>
              </w:rPr>
              <w:t xml:space="preserve"> stelde</w:t>
            </w:r>
            <w:r>
              <w:rPr>
                <w:rFonts w:eastAsia="Times New Roman" w:cs="Arial"/>
                <w:color w:val="000000"/>
                <w:sz w:val="20"/>
                <w:szCs w:val="20"/>
                <w:lang/>
              </w:rPr>
              <w:t xml:space="preserve"> of kritische opmerkingen gaf</w:t>
            </w:r>
          </w:p>
          <w:p w14:paraId="6F467A7D"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Interne reorganisatie bij </w:t>
            </w:r>
            <w:r>
              <w:rPr>
                <w:rFonts w:eastAsia="Times New Roman" w:cs="Arial"/>
                <w:color w:val="000000"/>
                <w:sz w:val="20"/>
                <w:szCs w:val="20"/>
                <w:lang/>
              </w:rPr>
              <w:t>P</w:t>
            </w:r>
            <w:r w:rsidRPr="00CC5A3A">
              <w:rPr>
                <w:rFonts w:eastAsia="Times New Roman" w:cs="Arial"/>
                <w:color w:val="000000"/>
                <w:sz w:val="20"/>
                <w:szCs w:val="20"/>
                <w:lang/>
              </w:rPr>
              <w:t xml:space="preserve">roducts – </w:t>
            </w:r>
            <w:r>
              <w:rPr>
                <w:rFonts w:eastAsia="Times New Roman" w:cs="Arial"/>
                <w:color w:val="000000"/>
                <w:sz w:val="20"/>
                <w:szCs w:val="20"/>
                <w:lang/>
              </w:rPr>
              <w:t>AA</w:t>
            </w:r>
            <w:r w:rsidRPr="00CC5A3A">
              <w:rPr>
                <w:rFonts w:eastAsia="Times New Roman" w:cs="Arial"/>
                <w:color w:val="000000"/>
                <w:sz w:val="20"/>
                <w:szCs w:val="20"/>
                <w:lang/>
              </w:rPr>
              <w:t xml:space="preserve"> stak daar veel tijd in</w:t>
            </w:r>
          </w:p>
          <w:p w14:paraId="7DD5EE84"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Pas in </w:t>
            </w:r>
            <w:r w:rsidRPr="00CC5A3A">
              <w:rPr>
                <w:rFonts w:eastAsia="Times New Roman" w:cs="Arial"/>
                <w:color w:val="000000"/>
                <w:sz w:val="20"/>
                <w:szCs w:val="20"/>
                <w:lang/>
              </w:rPr>
              <w:t xml:space="preserve">5/2020 wat meer tijd gekregen van </w:t>
            </w:r>
            <w:r>
              <w:rPr>
                <w:rFonts w:eastAsia="Times New Roman" w:cs="Arial"/>
                <w:color w:val="000000"/>
                <w:sz w:val="20"/>
                <w:szCs w:val="20"/>
                <w:lang/>
              </w:rPr>
              <w:t>AA</w:t>
            </w:r>
            <w:r w:rsidRPr="00CC5A3A">
              <w:rPr>
                <w:rFonts w:eastAsia="Times New Roman" w:cs="Arial"/>
                <w:color w:val="000000"/>
                <w:sz w:val="20"/>
                <w:szCs w:val="20"/>
                <w:lang/>
              </w:rPr>
              <w:t xml:space="preserve"> om product inventaris te gaan doen</w:t>
            </w:r>
          </w:p>
          <w:p w14:paraId="132C2761"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3/2020: </w:t>
            </w:r>
            <w:r>
              <w:rPr>
                <w:rFonts w:eastAsia="Times New Roman" w:cs="Arial"/>
                <w:color w:val="000000"/>
                <w:sz w:val="20"/>
                <w:szCs w:val="20"/>
                <w:lang/>
              </w:rPr>
              <w:t xml:space="preserve">3-tal weken na herstart </w:t>
            </w:r>
            <w:r w:rsidRPr="00CC5A3A">
              <w:rPr>
                <w:rFonts w:eastAsia="Times New Roman" w:cs="Arial"/>
                <w:color w:val="000000"/>
                <w:sz w:val="20"/>
                <w:szCs w:val="20"/>
                <w:lang/>
              </w:rPr>
              <w:t xml:space="preserve">telgesprek met </w:t>
            </w:r>
            <w:r>
              <w:rPr>
                <w:rFonts w:eastAsia="Times New Roman" w:cs="Arial"/>
                <w:color w:val="000000"/>
                <w:sz w:val="20"/>
                <w:szCs w:val="20"/>
                <w:lang/>
              </w:rPr>
              <w:t>BV</w:t>
            </w:r>
            <w:r w:rsidRPr="00CC5A3A">
              <w:rPr>
                <w:rFonts w:eastAsia="Times New Roman" w:cs="Arial"/>
                <w:color w:val="000000"/>
                <w:sz w:val="20"/>
                <w:szCs w:val="20"/>
                <w:lang/>
              </w:rPr>
              <w:t xml:space="preserve"> met de vraag </w:t>
            </w:r>
            <w:r>
              <w:rPr>
                <w:rFonts w:eastAsia="Times New Roman" w:cs="Arial"/>
                <w:color w:val="000000"/>
                <w:sz w:val="20"/>
                <w:szCs w:val="20"/>
                <w:lang/>
              </w:rPr>
              <w:t xml:space="preserve">van BV </w:t>
            </w:r>
            <w:r w:rsidRPr="00CC5A3A">
              <w:rPr>
                <w:rFonts w:eastAsia="Times New Roman" w:cs="Arial"/>
                <w:color w:val="000000"/>
                <w:sz w:val="20"/>
                <w:szCs w:val="20"/>
                <w:lang/>
              </w:rPr>
              <w:t>om review te doen van</w:t>
            </w:r>
            <w:r>
              <w:rPr>
                <w:rFonts w:eastAsia="Times New Roman" w:cs="Arial"/>
                <w:color w:val="000000"/>
                <w:sz w:val="20"/>
                <w:szCs w:val="20"/>
                <w:lang/>
              </w:rPr>
              <w:t xml:space="preserve"> (document managementachtige functionaliteiten van)</w:t>
            </w:r>
            <w:r w:rsidRPr="00CC5A3A">
              <w:rPr>
                <w:rFonts w:eastAsia="Times New Roman" w:cs="Arial"/>
                <w:color w:val="000000"/>
                <w:sz w:val="20"/>
                <w:szCs w:val="20"/>
                <w:lang/>
              </w:rPr>
              <w:t xml:space="preserve"> een product waarvan zij de technische architectuur aan het bekijken waren - </w:t>
            </w:r>
            <w:r>
              <w:rPr>
                <w:rFonts w:eastAsia="Times New Roman" w:cs="Arial"/>
                <w:color w:val="000000"/>
                <w:sz w:val="20"/>
                <w:szCs w:val="20"/>
                <w:lang/>
              </w:rPr>
              <w:t>BV</w:t>
            </w:r>
            <w:r w:rsidRPr="00CC5A3A">
              <w:rPr>
                <w:rFonts w:eastAsia="Times New Roman" w:cs="Arial"/>
                <w:color w:val="000000"/>
                <w:sz w:val="20"/>
                <w:szCs w:val="20"/>
                <w:lang/>
              </w:rPr>
              <w:t xml:space="preserve"> vroeg SvdA om aan </w:t>
            </w:r>
            <w:r>
              <w:rPr>
                <w:rFonts w:eastAsia="Times New Roman" w:cs="Arial"/>
                <w:color w:val="000000"/>
                <w:sz w:val="20"/>
                <w:szCs w:val="20"/>
                <w:lang/>
              </w:rPr>
              <w:t>AA</w:t>
            </w:r>
            <w:r w:rsidRPr="00CC5A3A">
              <w:rPr>
                <w:rFonts w:eastAsia="Times New Roman" w:cs="Arial"/>
                <w:color w:val="000000"/>
                <w:sz w:val="20"/>
                <w:szCs w:val="20"/>
                <w:lang/>
              </w:rPr>
              <w:t xml:space="preserve"> te vragen om de komende 5</w:t>
            </w:r>
            <w:r>
              <w:rPr>
                <w:rFonts w:eastAsia="Times New Roman" w:cs="Arial"/>
                <w:color w:val="000000"/>
                <w:sz w:val="20"/>
                <w:szCs w:val="20"/>
                <w:lang/>
              </w:rPr>
              <w:t>-8</w:t>
            </w:r>
            <w:r w:rsidRPr="00CC5A3A">
              <w:rPr>
                <w:rFonts w:eastAsia="Times New Roman" w:cs="Arial"/>
                <w:color w:val="000000"/>
                <w:sz w:val="20"/>
                <w:szCs w:val="20"/>
                <w:lang/>
              </w:rPr>
              <w:t xml:space="preserve"> weken fulltime </w:t>
            </w:r>
            <w:r>
              <w:rPr>
                <w:rFonts w:eastAsia="Times New Roman" w:cs="Arial"/>
                <w:color w:val="000000"/>
                <w:sz w:val="20"/>
                <w:szCs w:val="20"/>
                <w:lang/>
              </w:rPr>
              <w:t xml:space="preserve">samen </w:t>
            </w:r>
            <w:r w:rsidRPr="00CC5A3A">
              <w:rPr>
                <w:rFonts w:eastAsia="Times New Roman" w:cs="Arial"/>
                <w:color w:val="000000"/>
                <w:sz w:val="20"/>
                <w:szCs w:val="20"/>
                <w:lang/>
              </w:rPr>
              <w:t xml:space="preserve">met </w:t>
            </w:r>
            <w:r>
              <w:rPr>
                <w:rFonts w:eastAsia="Times New Roman" w:cs="Arial"/>
                <w:color w:val="000000"/>
                <w:sz w:val="20"/>
                <w:szCs w:val="20"/>
                <w:lang/>
              </w:rPr>
              <w:t>BV</w:t>
            </w:r>
            <w:r w:rsidRPr="00CC5A3A">
              <w:rPr>
                <w:rFonts w:eastAsia="Times New Roman" w:cs="Arial"/>
                <w:color w:val="000000"/>
                <w:sz w:val="20"/>
                <w:szCs w:val="20"/>
                <w:lang/>
              </w:rPr>
              <w:t xml:space="preserve"> daaraan te werken – </w:t>
            </w:r>
            <w:r>
              <w:rPr>
                <w:rFonts w:eastAsia="Times New Roman" w:cs="Arial"/>
                <w:color w:val="000000"/>
                <w:sz w:val="20"/>
                <w:szCs w:val="20"/>
                <w:lang/>
              </w:rPr>
              <w:t>BV</w:t>
            </w:r>
            <w:r w:rsidRPr="00CC5A3A">
              <w:rPr>
                <w:rFonts w:eastAsia="Times New Roman" w:cs="Arial"/>
                <w:color w:val="000000"/>
                <w:sz w:val="20"/>
                <w:szCs w:val="20"/>
                <w:lang/>
              </w:rPr>
              <w:t xml:space="preserve"> had dit zelf niet gevraagd aan </w:t>
            </w:r>
            <w:r>
              <w:rPr>
                <w:rFonts w:eastAsia="Times New Roman" w:cs="Arial"/>
                <w:color w:val="000000"/>
                <w:sz w:val="20"/>
                <w:szCs w:val="20"/>
                <w:lang/>
              </w:rPr>
              <w:t>AA</w:t>
            </w:r>
          </w:p>
          <w:p w14:paraId="1FEF7D98"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SvdA werkte op dat moment 3/5e in kader van gedeeltelijke werkhervatting</w:t>
            </w:r>
          </w:p>
          <w:p w14:paraId="41B20364" w14:textId="77777777" w:rsidR="00D02E4D" w:rsidRPr="00CC5A3A" w:rsidRDefault="00D02E4D" w:rsidP="00D02E4D">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 xml:space="preserve">Aan </w:t>
            </w:r>
            <w:r>
              <w:rPr>
                <w:rFonts w:eastAsia="Times New Roman" w:cs="Arial"/>
                <w:color w:val="000000"/>
                <w:sz w:val="20"/>
                <w:szCs w:val="20"/>
                <w:lang/>
              </w:rPr>
              <w:t>AA</w:t>
            </w:r>
            <w:r w:rsidRPr="00CC5A3A">
              <w:rPr>
                <w:rFonts w:eastAsia="Times New Roman" w:cs="Arial"/>
                <w:color w:val="000000"/>
                <w:sz w:val="20"/>
                <w:szCs w:val="20"/>
                <w:lang/>
              </w:rPr>
              <w:t xml:space="preserve"> gevraagd of hij voor </w:t>
            </w:r>
            <w:r>
              <w:rPr>
                <w:rFonts w:eastAsia="Times New Roman" w:cs="Arial"/>
                <w:color w:val="000000"/>
                <w:sz w:val="20"/>
                <w:szCs w:val="20"/>
                <w:lang/>
              </w:rPr>
              <w:t>BV</w:t>
            </w:r>
            <w:r w:rsidRPr="00CC5A3A">
              <w:rPr>
                <w:rFonts w:eastAsia="Times New Roman" w:cs="Arial"/>
                <w:color w:val="000000"/>
                <w:sz w:val="20"/>
                <w:szCs w:val="20"/>
                <w:lang/>
              </w:rPr>
              <w:t xml:space="preserve"> mocht gaan werken – </w:t>
            </w:r>
            <w:r>
              <w:rPr>
                <w:rFonts w:eastAsia="Times New Roman" w:cs="Arial"/>
                <w:color w:val="000000"/>
                <w:sz w:val="20"/>
                <w:szCs w:val="20"/>
                <w:lang/>
              </w:rPr>
              <w:t>AA</w:t>
            </w:r>
            <w:r w:rsidRPr="00CC5A3A">
              <w:rPr>
                <w:rFonts w:eastAsia="Times New Roman" w:cs="Arial"/>
                <w:color w:val="000000"/>
                <w:sz w:val="20"/>
                <w:szCs w:val="20"/>
                <w:lang/>
              </w:rPr>
              <w:t xml:space="preserve"> was verbaasd door die vraag – </w:t>
            </w:r>
            <w:r>
              <w:rPr>
                <w:rFonts w:eastAsia="Times New Roman" w:cs="Arial"/>
                <w:color w:val="000000"/>
                <w:sz w:val="20"/>
                <w:szCs w:val="20"/>
                <w:lang/>
              </w:rPr>
              <w:t>SvdA begreep dat dit al een eerste spelletje was, want BV</w:t>
            </w:r>
            <w:r w:rsidRPr="00CC5A3A">
              <w:rPr>
                <w:rFonts w:eastAsia="Times New Roman" w:cs="Arial"/>
                <w:color w:val="000000"/>
                <w:sz w:val="20"/>
                <w:szCs w:val="20"/>
                <w:lang/>
              </w:rPr>
              <w:t xml:space="preserve"> wist dat </w:t>
            </w:r>
            <w:r>
              <w:rPr>
                <w:rFonts w:eastAsia="Times New Roman" w:cs="Arial"/>
                <w:color w:val="000000"/>
                <w:sz w:val="20"/>
                <w:szCs w:val="20"/>
                <w:lang/>
              </w:rPr>
              <w:t>AA</w:t>
            </w:r>
            <w:r w:rsidRPr="00CC5A3A">
              <w:rPr>
                <w:rFonts w:eastAsia="Times New Roman" w:cs="Arial"/>
                <w:color w:val="000000"/>
                <w:sz w:val="20"/>
                <w:szCs w:val="20"/>
                <w:lang/>
              </w:rPr>
              <w:t xml:space="preserve"> die vraag ongenegen zou zijn </w:t>
            </w:r>
            <w:r>
              <w:rPr>
                <w:rFonts w:eastAsia="Times New Roman" w:cs="Arial"/>
                <w:color w:val="000000"/>
                <w:sz w:val="20"/>
                <w:szCs w:val="20"/>
                <w:lang/>
              </w:rPr>
              <w:t xml:space="preserve">en BV probeerde dan via SvdA AA raken </w:t>
            </w:r>
            <w:r w:rsidRPr="00CC5A3A">
              <w:rPr>
                <w:rFonts w:eastAsia="Times New Roman" w:cs="Arial"/>
                <w:color w:val="000000"/>
                <w:sz w:val="20"/>
                <w:szCs w:val="20"/>
                <w:lang/>
              </w:rPr>
              <w:t xml:space="preserve">– uiteindelijk heeft </w:t>
            </w:r>
            <w:r>
              <w:rPr>
                <w:rFonts w:eastAsia="Times New Roman" w:cs="Arial"/>
                <w:color w:val="000000"/>
                <w:sz w:val="20"/>
                <w:szCs w:val="20"/>
                <w:lang/>
              </w:rPr>
              <w:t>AA</w:t>
            </w:r>
            <w:r w:rsidRPr="00CC5A3A">
              <w:rPr>
                <w:rFonts w:eastAsia="Times New Roman" w:cs="Arial"/>
                <w:color w:val="000000"/>
                <w:sz w:val="20"/>
                <w:szCs w:val="20"/>
                <w:lang/>
              </w:rPr>
              <w:t xml:space="preserve"> toch </w:t>
            </w:r>
            <w:r>
              <w:rPr>
                <w:rFonts w:eastAsia="Times New Roman" w:cs="Arial"/>
                <w:color w:val="000000"/>
                <w:sz w:val="20"/>
                <w:szCs w:val="20"/>
                <w:lang/>
              </w:rPr>
              <w:t>ingestemd</w:t>
            </w:r>
          </w:p>
          <w:p w14:paraId="6538DEA1" w14:textId="77777777" w:rsidR="00D02E4D" w:rsidRPr="00CC5A3A" w:rsidRDefault="00D02E4D" w:rsidP="00D02E4D">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 xml:space="preserve">Mutualiteit </w:t>
            </w:r>
            <w:r>
              <w:rPr>
                <w:rFonts w:eastAsia="Times New Roman" w:cs="Arial"/>
                <w:color w:val="000000"/>
                <w:sz w:val="20"/>
                <w:szCs w:val="20"/>
                <w:lang/>
              </w:rPr>
              <w:t>heeft SvdA</w:t>
            </w:r>
            <w:r w:rsidRPr="00CC5A3A">
              <w:rPr>
                <w:rFonts w:eastAsia="Times New Roman" w:cs="Arial"/>
                <w:color w:val="000000"/>
                <w:sz w:val="20"/>
                <w:szCs w:val="20"/>
                <w:lang/>
              </w:rPr>
              <w:t xml:space="preserve"> toegestaan om 4/5</w:t>
            </w:r>
            <w:r w:rsidRPr="00E13AEB">
              <w:rPr>
                <w:rFonts w:eastAsia="Times New Roman" w:cs="Arial"/>
                <w:color w:val="000000"/>
                <w:sz w:val="20"/>
                <w:szCs w:val="20"/>
                <w:vertAlign w:val="superscript"/>
                <w:lang/>
              </w:rPr>
              <w:t>e</w:t>
            </w:r>
            <w:r>
              <w:rPr>
                <w:rFonts w:eastAsia="Times New Roman" w:cs="Arial"/>
                <w:color w:val="000000"/>
                <w:sz w:val="20"/>
                <w:szCs w:val="20"/>
                <w:lang/>
              </w:rPr>
              <w:t xml:space="preserve"> </w:t>
            </w:r>
            <w:r w:rsidRPr="00CC5A3A">
              <w:rPr>
                <w:rFonts w:eastAsia="Times New Roman" w:cs="Arial"/>
                <w:color w:val="000000"/>
                <w:sz w:val="20"/>
                <w:szCs w:val="20"/>
                <w:lang/>
              </w:rPr>
              <w:t>te gaan werken</w:t>
            </w:r>
          </w:p>
          <w:p w14:paraId="51C1B562" w14:textId="77777777" w:rsidR="00D02E4D"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Hoewel BV had aangekondigd dat het project dringend was en er veel werk was, kon </w:t>
            </w:r>
            <w:r w:rsidRPr="00CC5A3A">
              <w:rPr>
                <w:rFonts w:eastAsia="Times New Roman" w:cs="Arial"/>
                <w:color w:val="000000"/>
                <w:sz w:val="20"/>
                <w:szCs w:val="20"/>
                <w:lang/>
              </w:rPr>
              <w:t xml:space="preserve">SvdA </w:t>
            </w:r>
            <w:r>
              <w:rPr>
                <w:rFonts w:eastAsia="Times New Roman" w:cs="Arial"/>
                <w:color w:val="000000"/>
                <w:sz w:val="20"/>
                <w:szCs w:val="20"/>
                <w:lang/>
              </w:rPr>
              <w:t xml:space="preserve">gedurende </w:t>
            </w:r>
            <w:r w:rsidRPr="00CC5A3A">
              <w:rPr>
                <w:rFonts w:eastAsia="Times New Roman" w:cs="Arial"/>
                <w:color w:val="000000"/>
                <w:sz w:val="20"/>
                <w:szCs w:val="20"/>
                <w:lang/>
              </w:rPr>
              <w:t xml:space="preserve">3-4 weken niets van </w:t>
            </w:r>
            <w:r>
              <w:rPr>
                <w:rFonts w:eastAsia="Times New Roman" w:cs="Arial"/>
                <w:color w:val="000000"/>
                <w:sz w:val="20"/>
                <w:szCs w:val="20"/>
                <w:lang/>
              </w:rPr>
              <w:t>BV</w:t>
            </w:r>
            <w:r w:rsidRPr="00CC5A3A">
              <w:rPr>
                <w:rFonts w:eastAsia="Times New Roman" w:cs="Arial"/>
                <w:color w:val="000000"/>
                <w:sz w:val="20"/>
                <w:szCs w:val="20"/>
                <w:lang/>
              </w:rPr>
              <w:t xml:space="preserve"> vernemen – SvdA heeft </w:t>
            </w:r>
            <w:r>
              <w:rPr>
                <w:rFonts w:eastAsia="Times New Roman" w:cs="Arial"/>
                <w:color w:val="000000"/>
                <w:sz w:val="20"/>
                <w:szCs w:val="20"/>
                <w:lang/>
              </w:rPr>
              <w:t>BV meermaals</w:t>
            </w:r>
            <w:r w:rsidRPr="00CC5A3A">
              <w:rPr>
                <w:rFonts w:eastAsia="Times New Roman" w:cs="Arial"/>
                <w:color w:val="000000"/>
                <w:sz w:val="20"/>
                <w:szCs w:val="20"/>
                <w:lang/>
              </w:rPr>
              <w:t xml:space="preserve"> proberen bellen, sms’en, mails</w:t>
            </w:r>
            <w:r>
              <w:rPr>
                <w:rFonts w:eastAsia="Times New Roman" w:cs="Arial"/>
                <w:color w:val="000000"/>
                <w:sz w:val="20"/>
                <w:szCs w:val="20"/>
                <w:lang/>
              </w:rPr>
              <w:t>, maar hij heeft daar</w:t>
            </w:r>
            <w:r w:rsidRPr="00CC5A3A">
              <w:rPr>
                <w:rFonts w:eastAsia="Times New Roman" w:cs="Arial"/>
                <w:color w:val="000000"/>
                <w:sz w:val="20"/>
                <w:szCs w:val="20"/>
                <w:lang/>
              </w:rPr>
              <w:t xml:space="preserve"> geen reactie op gekregen – </w:t>
            </w:r>
            <w:r>
              <w:rPr>
                <w:rFonts w:eastAsia="Times New Roman" w:cs="Arial"/>
                <w:color w:val="000000"/>
                <w:sz w:val="20"/>
                <w:szCs w:val="20"/>
                <w:lang/>
              </w:rPr>
              <w:t>BV was spoorloos – SvdA heeft zijn collega’s bevraagd hoe het ging met BV, maar zij vielen uit de lucht door die vraag</w:t>
            </w:r>
          </w:p>
          <w:p w14:paraId="0F5843DA" w14:textId="6E6403E3" w:rsidR="00D02E4D" w:rsidRPr="00CF514D"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SvdA heeft zich dan maar bezig gehouden met inwerken in andere zaken en te zien waar het bedrijf toen stond – SvdA is ook gaan praten met collega’s</w:t>
            </w:r>
            <w:r w:rsidRPr="00CC5A3A">
              <w:rPr>
                <w:rFonts w:eastAsia="Times New Roman" w:cs="Arial"/>
                <w:color w:val="000000"/>
                <w:sz w:val="20"/>
                <w:szCs w:val="20"/>
                <w:lang/>
              </w:rPr>
              <w:t xml:space="preserve"> </w:t>
            </w:r>
            <w:r>
              <w:rPr>
                <w:rFonts w:eastAsia="Times New Roman" w:cs="Arial"/>
                <w:color w:val="000000"/>
                <w:sz w:val="20"/>
                <w:szCs w:val="20"/>
                <w:lang/>
              </w:rPr>
              <w:t xml:space="preserve">- </w:t>
            </w:r>
            <w:r w:rsidRPr="00CC5A3A">
              <w:rPr>
                <w:rFonts w:eastAsia="Times New Roman" w:cs="Arial"/>
                <w:color w:val="000000"/>
                <w:sz w:val="20"/>
                <w:szCs w:val="20"/>
                <w:lang/>
              </w:rPr>
              <w:t xml:space="preserve">SvdA is nooit kunnen starten met het project omwille van gebrek aan info van </w:t>
            </w:r>
            <w:r>
              <w:rPr>
                <w:rFonts w:eastAsia="Times New Roman" w:cs="Arial"/>
                <w:color w:val="000000"/>
                <w:sz w:val="20"/>
                <w:szCs w:val="20"/>
                <w:lang/>
              </w:rPr>
              <w:t>BV</w:t>
            </w:r>
            <w:ins w:id="25" w:author="Stephane van der Aa" w:date="2023-10-17T03:33:00Z">
              <w:r w:rsidR="002D39EF">
                <w:rPr>
                  <w:rFonts w:eastAsia="Times New Roman" w:cs="Arial"/>
                  <w:color w:val="000000"/>
                  <w:sz w:val="20"/>
                  <w:szCs w:val="20"/>
                  <w:lang/>
                </w:rPr>
                <w:t>. Op dit moment trad de nieuwe CEO, Stephan Scholl aan.</w:t>
              </w:r>
            </w:ins>
            <w:ins w:id="26" w:author="Stephane van der Aa" w:date="2023-10-17T03:34:00Z">
              <w:r w:rsidR="002D39EF">
                <w:rPr>
                  <w:rFonts w:eastAsia="Times New Roman" w:cs="Arial"/>
                  <w:color w:val="000000"/>
                  <w:sz w:val="20"/>
                  <w:szCs w:val="20"/>
                  <w:lang/>
                </w:rPr>
                <w:t xml:space="preserve"> Hij bracht, mij in elk geval, nieuwe inspiratie en nieuwe motivatie, om het tijdens de pandemie nog even vol te houden bij Alight. Dit was trouwans ook op aanraden van mijn psycholoog. </w:t>
              </w:r>
            </w:ins>
            <w:ins w:id="27" w:author="Stephane van der Aa" w:date="2023-10-17T03:35:00Z">
              <w:r w:rsidR="002D39EF">
                <w:rPr>
                  <w:rFonts w:eastAsia="Times New Roman" w:cs="Arial"/>
                  <w:color w:val="000000"/>
                  <w:sz w:val="20"/>
                  <w:szCs w:val="20"/>
                  <w:lang/>
                </w:rPr>
                <w:t>Eind maart 2020, was het voor mij duidelijke dat ik weg wou. Mijn psycholoog, raadde me toen echter aan te wachten tot er meer duidelijkheid was m.b.t. pandemie.</w:t>
              </w:r>
            </w:ins>
            <w:ins w:id="28" w:author="Stephane van der Aa" w:date="2023-10-17T03:36:00Z">
              <w:r w:rsidR="002D39EF">
                <w:rPr>
                  <w:rFonts w:eastAsia="Times New Roman" w:cs="Arial"/>
                  <w:color w:val="000000"/>
                  <w:sz w:val="20"/>
                  <w:szCs w:val="20"/>
                  <w:lang/>
                </w:rPr>
                <w:t xml:space="preserve"> Zonder pandemie was ik dus in april 2020 weg en had ik de nieuwe CEO niet gekend. </w:t>
              </w:r>
            </w:ins>
            <w:ins w:id="29" w:author="Stephane van der Aa" w:date="2023-10-17T03:37:00Z">
              <w:r w:rsidR="002D39EF">
                <w:rPr>
                  <w:rFonts w:eastAsia="Times New Roman" w:cs="Arial"/>
                  <w:color w:val="000000"/>
                  <w:sz w:val="20"/>
                  <w:szCs w:val="20"/>
                  <w:lang/>
                </w:rPr>
                <w:t>(dit verwijst ook naar de motivatie ik Lydian na het interview illustreerde met de mail aan Stephan Scholl van 08/10/2023 waar ik Lydian op de hoogte van bracht.</w:t>
              </w:r>
            </w:ins>
          </w:p>
          <w:p w14:paraId="482FAE1A"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AA</w:t>
            </w:r>
            <w:r w:rsidRPr="00CC5A3A">
              <w:rPr>
                <w:rFonts w:eastAsia="Times New Roman" w:cs="Arial"/>
                <w:color w:val="000000"/>
                <w:sz w:val="20"/>
                <w:szCs w:val="20"/>
                <w:lang/>
              </w:rPr>
              <w:t xml:space="preserve"> ook aangesproken in wekelijkse 1-1 over afwezigheid </w:t>
            </w:r>
            <w:r>
              <w:rPr>
                <w:rFonts w:eastAsia="Times New Roman" w:cs="Arial"/>
                <w:color w:val="000000"/>
                <w:sz w:val="20"/>
                <w:szCs w:val="20"/>
                <w:lang/>
              </w:rPr>
              <w:t>BV</w:t>
            </w:r>
            <w:r w:rsidRPr="00CC5A3A">
              <w:rPr>
                <w:rFonts w:eastAsia="Times New Roman" w:cs="Arial"/>
                <w:color w:val="000000"/>
                <w:sz w:val="20"/>
                <w:szCs w:val="20"/>
                <w:lang/>
              </w:rPr>
              <w:t>, weinig reactie op gekregen</w:t>
            </w:r>
            <w:r>
              <w:rPr>
                <w:rFonts w:eastAsia="Times New Roman" w:cs="Arial"/>
                <w:color w:val="000000"/>
                <w:sz w:val="20"/>
                <w:szCs w:val="20"/>
                <w:lang/>
              </w:rPr>
              <w:t xml:space="preserve"> van AA</w:t>
            </w:r>
          </w:p>
          <w:p w14:paraId="68370637"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1x nog met </w:t>
            </w:r>
            <w:r>
              <w:rPr>
                <w:rFonts w:eastAsia="Times New Roman" w:cs="Arial"/>
                <w:color w:val="000000"/>
                <w:sz w:val="20"/>
                <w:szCs w:val="20"/>
                <w:lang/>
              </w:rPr>
              <w:t>BV</w:t>
            </w:r>
            <w:r w:rsidRPr="00CC5A3A">
              <w:rPr>
                <w:rFonts w:eastAsia="Times New Roman" w:cs="Arial"/>
                <w:color w:val="000000"/>
                <w:sz w:val="20"/>
                <w:szCs w:val="20"/>
                <w:lang/>
              </w:rPr>
              <w:t xml:space="preserve"> gebeld </w:t>
            </w:r>
            <w:r>
              <w:rPr>
                <w:rFonts w:eastAsia="Times New Roman" w:cs="Arial"/>
                <w:color w:val="000000"/>
                <w:sz w:val="20"/>
                <w:szCs w:val="20"/>
                <w:lang/>
              </w:rPr>
              <w:t>– SvdA heeft toen gezegd dat hij de wijze waarop BV met mensen omgaan niet ok was</w:t>
            </w:r>
          </w:p>
          <w:p w14:paraId="21F665F7" w14:textId="77777777" w:rsidR="00D02E4D" w:rsidRDefault="00D02E4D" w:rsidP="00D02E4D">
            <w:pPr>
              <w:pStyle w:val="ListParagraph"/>
              <w:numPr>
                <w:ilvl w:val="1"/>
                <w:numId w:val="8"/>
              </w:numPr>
              <w:spacing w:after="120"/>
              <w:ind w:left="1031"/>
              <w:rPr>
                <w:rFonts w:eastAsia="Times New Roman" w:cs="Arial"/>
                <w:color w:val="000000"/>
                <w:sz w:val="20"/>
                <w:szCs w:val="20"/>
                <w:lang/>
              </w:rPr>
            </w:pPr>
            <w:bookmarkStart w:id="30" w:name="_Hlk147411713"/>
            <w:r>
              <w:rPr>
                <w:rFonts w:eastAsia="Times New Roman" w:cs="Arial"/>
                <w:color w:val="000000"/>
                <w:sz w:val="20"/>
                <w:szCs w:val="20"/>
                <w:lang/>
              </w:rPr>
              <w:t>SvdA heeft dan g</w:t>
            </w:r>
            <w:r w:rsidRPr="00CC5A3A">
              <w:rPr>
                <w:rFonts w:eastAsia="Times New Roman" w:cs="Arial"/>
                <w:color w:val="000000"/>
                <w:sz w:val="20"/>
                <w:szCs w:val="20"/>
                <w:lang/>
              </w:rPr>
              <w:t xml:space="preserve">evraagd via HR om </w:t>
            </w:r>
            <w:r>
              <w:rPr>
                <w:rFonts w:eastAsia="Times New Roman" w:cs="Arial"/>
                <w:color w:val="000000"/>
                <w:sz w:val="20"/>
                <w:szCs w:val="20"/>
                <w:lang/>
              </w:rPr>
              <w:t>bemiddeling</w:t>
            </w:r>
            <w:r w:rsidRPr="00CC5A3A">
              <w:rPr>
                <w:rFonts w:eastAsia="Times New Roman" w:cs="Arial"/>
                <w:color w:val="000000"/>
                <w:sz w:val="20"/>
                <w:szCs w:val="20"/>
                <w:lang/>
              </w:rPr>
              <w:t xml:space="preserve"> te doen met </w:t>
            </w:r>
            <w:r>
              <w:rPr>
                <w:rFonts w:eastAsia="Times New Roman" w:cs="Arial"/>
                <w:color w:val="000000"/>
                <w:sz w:val="20"/>
                <w:szCs w:val="20"/>
                <w:lang/>
              </w:rPr>
              <w:t>BV</w:t>
            </w:r>
          </w:p>
          <w:p w14:paraId="04B2837C" w14:textId="77777777" w:rsidR="00D02E4D" w:rsidRPr="00CC5A3A" w:rsidRDefault="00D02E4D" w:rsidP="00D02E4D">
            <w:pPr>
              <w:pStyle w:val="ListParagraph"/>
              <w:numPr>
                <w:ilvl w:val="1"/>
                <w:numId w:val="8"/>
              </w:numPr>
              <w:spacing w:after="120"/>
              <w:ind w:left="1031"/>
              <w:rPr>
                <w:rFonts w:eastAsia="Times New Roman" w:cs="Arial"/>
                <w:color w:val="000000"/>
                <w:sz w:val="20"/>
                <w:szCs w:val="20"/>
                <w:lang/>
              </w:rPr>
            </w:pPr>
            <w:r>
              <w:rPr>
                <w:rFonts w:eastAsia="Times New Roman" w:cs="Arial"/>
                <w:color w:val="000000"/>
                <w:sz w:val="20"/>
                <w:szCs w:val="20"/>
                <w:lang/>
              </w:rPr>
              <w:lastRenderedPageBreak/>
              <w:t>De bemiddeling heeft</w:t>
            </w:r>
            <w:r w:rsidRPr="00CC5A3A">
              <w:rPr>
                <w:rFonts w:eastAsia="Times New Roman" w:cs="Arial"/>
                <w:color w:val="000000"/>
                <w:sz w:val="20"/>
                <w:szCs w:val="20"/>
                <w:lang/>
              </w:rPr>
              <w:t xml:space="preserve"> plaatsgevonden </w:t>
            </w:r>
            <w:r>
              <w:rPr>
                <w:rFonts w:eastAsia="Times New Roman" w:cs="Arial"/>
                <w:color w:val="000000"/>
                <w:sz w:val="20"/>
                <w:szCs w:val="20"/>
                <w:lang/>
              </w:rPr>
              <w:t xml:space="preserve">begin </w:t>
            </w:r>
            <w:r w:rsidRPr="00CC5A3A">
              <w:rPr>
                <w:rFonts w:eastAsia="Times New Roman" w:cs="Arial"/>
                <w:color w:val="000000"/>
                <w:sz w:val="20"/>
                <w:szCs w:val="20"/>
                <w:lang/>
              </w:rPr>
              <w:t xml:space="preserve">5/2020 via Teams met SvdA, HR (Martha) en </w:t>
            </w:r>
            <w:r>
              <w:rPr>
                <w:rFonts w:eastAsia="Times New Roman" w:cs="Arial"/>
                <w:color w:val="000000"/>
                <w:sz w:val="20"/>
                <w:szCs w:val="20"/>
                <w:lang/>
              </w:rPr>
              <w:t>AA</w:t>
            </w:r>
            <w:r w:rsidRPr="00CC5A3A">
              <w:rPr>
                <w:rFonts w:eastAsia="Times New Roman" w:cs="Arial"/>
                <w:color w:val="000000"/>
                <w:sz w:val="20"/>
                <w:szCs w:val="20"/>
                <w:lang/>
              </w:rPr>
              <w:t xml:space="preserve"> – </w:t>
            </w:r>
            <w:r>
              <w:rPr>
                <w:rFonts w:eastAsia="Times New Roman" w:cs="Arial"/>
                <w:color w:val="000000"/>
                <w:sz w:val="20"/>
                <w:szCs w:val="20"/>
                <w:lang/>
              </w:rPr>
              <w:t>BV</w:t>
            </w:r>
            <w:r w:rsidRPr="00CC5A3A">
              <w:rPr>
                <w:rFonts w:eastAsia="Times New Roman" w:cs="Arial"/>
                <w:color w:val="000000"/>
                <w:sz w:val="20"/>
                <w:szCs w:val="20"/>
                <w:lang/>
              </w:rPr>
              <w:t xml:space="preserve"> was niet aanwezig</w:t>
            </w:r>
            <w:r>
              <w:rPr>
                <w:rFonts w:eastAsia="Times New Roman" w:cs="Arial"/>
                <w:color w:val="000000"/>
                <w:sz w:val="20"/>
                <w:szCs w:val="20"/>
                <w:lang/>
              </w:rPr>
              <w:t>, hoewel hij was uitgenodigd</w:t>
            </w:r>
            <w:r w:rsidRPr="00CC5A3A">
              <w:rPr>
                <w:rFonts w:eastAsia="Times New Roman" w:cs="Arial"/>
                <w:color w:val="000000"/>
                <w:sz w:val="20"/>
                <w:szCs w:val="20"/>
                <w:lang/>
              </w:rPr>
              <w:t xml:space="preserve"> – </w:t>
            </w:r>
            <w:commentRangeStart w:id="31"/>
            <w:r w:rsidRPr="00CC5A3A">
              <w:rPr>
                <w:rFonts w:eastAsia="Times New Roman" w:cs="Arial"/>
                <w:color w:val="000000"/>
                <w:sz w:val="20"/>
                <w:szCs w:val="20"/>
                <w:lang/>
              </w:rPr>
              <w:t>verslag</w:t>
            </w:r>
            <w:commentRangeEnd w:id="31"/>
            <w:r w:rsidR="00E522F1">
              <w:rPr>
                <w:rStyle w:val="CommentReference"/>
                <w:rFonts w:asciiTheme="minorHAnsi" w:eastAsiaTheme="minorHAnsi" w:hAnsiTheme="minorHAnsi" w:cstheme="minorBidi"/>
                <w:lang/>
              </w:rPr>
              <w:commentReference w:id="31"/>
            </w:r>
            <w:r w:rsidRPr="00CC5A3A">
              <w:rPr>
                <w:rFonts w:eastAsia="Times New Roman" w:cs="Arial"/>
                <w:color w:val="000000"/>
                <w:sz w:val="20"/>
                <w:szCs w:val="20"/>
                <w:lang/>
              </w:rPr>
              <w:t xml:space="preserve"> gemaakt van die meeting: </w:t>
            </w:r>
            <w:r>
              <w:rPr>
                <w:rFonts w:eastAsia="Times New Roman" w:cs="Arial"/>
                <w:color w:val="000000"/>
                <w:sz w:val="20"/>
                <w:szCs w:val="20"/>
                <w:lang/>
              </w:rPr>
              <w:t xml:space="preserve">er was </w:t>
            </w:r>
            <w:r w:rsidRPr="00CC5A3A">
              <w:rPr>
                <w:rFonts w:eastAsia="Times New Roman" w:cs="Arial"/>
                <w:color w:val="000000"/>
                <w:sz w:val="20"/>
                <w:szCs w:val="20"/>
                <w:lang/>
              </w:rPr>
              <w:t xml:space="preserve">geen probleem volgens </w:t>
            </w:r>
            <w:r>
              <w:rPr>
                <w:rFonts w:eastAsia="Times New Roman" w:cs="Arial"/>
                <w:color w:val="000000"/>
                <w:sz w:val="20"/>
                <w:szCs w:val="20"/>
                <w:lang/>
              </w:rPr>
              <w:t>AA</w:t>
            </w:r>
            <w:r w:rsidRPr="00CC5A3A">
              <w:rPr>
                <w:rFonts w:eastAsia="Times New Roman" w:cs="Arial"/>
                <w:color w:val="000000"/>
                <w:sz w:val="20"/>
                <w:szCs w:val="20"/>
                <w:lang/>
              </w:rPr>
              <w:t xml:space="preserve"> en HR, SvdA heeft </w:t>
            </w:r>
            <w:r>
              <w:rPr>
                <w:rFonts w:eastAsia="Times New Roman" w:cs="Arial"/>
                <w:color w:val="000000"/>
                <w:sz w:val="20"/>
                <w:szCs w:val="20"/>
                <w:lang/>
              </w:rPr>
              <w:t xml:space="preserve">volgens hen meer </w:t>
            </w:r>
            <w:r w:rsidRPr="00CC5A3A">
              <w:rPr>
                <w:rFonts w:eastAsia="Times New Roman" w:cs="Arial"/>
                <w:color w:val="000000"/>
                <w:sz w:val="20"/>
                <w:szCs w:val="20"/>
                <w:lang/>
              </w:rPr>
              <w:t>omkadering nodig, probleem lag dus bij SvdA</w:t>
            </w:r>
            <w:r>
              <w:rPr>
                <w:rFonts w:eastAsia="Times New Roman" w:cs="Arial"/>
                <w:color w:val="000000"/>
                <w:sz w:val="20"/>
                <w:szCs w:val="20"/>
                <w:lang/>
              </w:rPr>
              <w:t xml:space="preserve"> </w:t>
            </w:r>
            <w:r w:rsidRPr="00CC5A3A">
              <w:rPr>
                <w:rFonts w:eastAsia="Times New Roman" w:cs="Arial"/>
                <w:color w:val="000000"/>
                <w:sz w:val="20"/>
                <w:szCs w:val="20"/>
                <w:lang/>
              </w:rPr>
              <w:t xml:space="preserve">– </w:t>
            </w:r>
            <w:r>
              <w:rPr>
                <w:rFonts w:eastAsia="Times New Roman" w:cs="Arial"/>
                <w:color w:val="000000"/>
                <w:sz w:val="20"/>
                <w:szCs w:val="20"/>
                <w:lang/>
              </w:rPr>
              <w:t xml:space="preserve">SvdA heeft </w:t>
            </w:r>
            <w:r w:rsidRPr="00CC5A3A">
              <w:rPr>
                <w:rFonts w:eastAsia="Times New Roman" w:cs="Arial"/>
                <w:color w:val="000000"/>
                <w:sz w:val="20"/>
                <w:szCs w:val="20"/>
                <w:lang/>
              </w:rPr>
              <w:t xml:space="preserve">gereageerd naar </w:t>
            </w:r>
            <w:r>
              <w:rPr>
                <w:rFonts w:eastAsia="Times New Roman" w:cs="Arial"/>
                <w:color w:val="000000"/>
                <w:sz w:val="20"/>
                <w:szCs w:val="20"/>
                <w:lang/>
              </w:rPr>
              <w:t>AA</w:t>
            </w:r>
            <w:r w:rsidRPr="00CC5A3A">
              <w:rPr>
                <w:rFonts w:eastAsia="Times New Roman" w:cs="Arial"/>
                <w:color w:val="000000"/>
                <w:sz w:val="20"/>
                <w:szCs w:val="20"/>
                <w:lang/>
              </w:rPr>
              <w:t xml:space="preserve"> op verslag </w:t>
            </w:r>
            <w:r>
              <w:rPr>
                <w:rFonts w:eastAsia="Times New Roman" w:cs="Arial"/>
                <w:color w:val="000000"/>
                <w:sz w:val="20"/>
                <w:szCs w:val="20"/>
                <w:lang/>
              </w:rPr>
              <w:t>via email</w:t>
            </w:r>
            <w:r w:rsidRPr="00CC5A3A">
              <w:rPr>
                <w:rFonts w:eastAsia="Times New Roman" w:cs="Arial"/>
                <w:color w:val="000000"/>
                <w:sz w:val="20"/>
                <w:szCs w:val="20"/>
                <w:lang/>
              </w:rPr>
              <w:t xml:space="preserve"> omdat er geen sprake was van wat </w:t>
            </w:r>
            <w:r>
              <w:rPr>
                <w:rFonts w:eastAsia="Times New Roman" w:cs="Arial"/>
                <w:color w:val="000000"/>
                <w:sz w:val="20"/>
                <w:szCs w:val="20"/>
                <w:lang/>
              </w:rPr>
              <w:t>BV</w:t>
            </w:r>
            <w:r w:rsidRPr="00CC5A3A">
              <w:rPr>
                <w:rFonts w:eastAsia="Times New Roman" w:cs="Arial"/>
                <w:color w:val="000000"/>
                <w:sz w:val="20"/>
                <w:szCs w:val="20"/>
                <w:lang/>
              </w:rPr>
              <w:t xml:space="preserve"> niet aan het doen was</w:t>
            </w:r>
            <w:r>
              <w:rPr>
                <w:rFonts w:eastAsia="Times New Roman" w:cs="Arial"/>
                <w:color w:val="000000"/>
                <w:sz w:val="20"/>
                <w:szCs w:val="20"/>
                <w:lang/>
              </w:rPr>
              <w:t xml:space="preserve"> en dat het verslag enkel ging over SvdA</w:t>
            </w:r>
          </w:p>
          <w:bookmarkEnd w:id="30"/>
          <w:p w14:paraId="4F6ADBDA" w14:textId="77777777" w:rsidR="00D02E4D" w:rsidRPr="00CF514D"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Intussen kwam de zomer eraan, dat is de tijd van de evaluaties - </w:t>
            </w:r>
            <w:r w:rsidRPr="00CC5A3A">
              <w:rPr>
                <w:rFonts w:eastAsia="Times New Roman" w:cs="Arial"/>
                <w:color w:val="000000"/>
                <w:sz w:val="20"/>
                <w:szCs w:val="20"/>
                <w:lang/>
              </w:rPr>
              <w:t xml:space="preserve">SvdA had </w:t>
            </w:r>
            <w:r>
              <w:rPr>
                <w:rFonts w:eastAsia="Times New Roman" w:cs="Arial"/>
                <w:color w:val="000000"/>
                <w:sz w:val="20"/>
                <w:szCs w:val="20"/>
                <w:lang/>
              </w:rPr>
              <w:t xml:space="preserve">aan AA </w:t>
            </w:r>
            <w:r w:rsidRPr="00CC5A3A">
              <w:rPr>
                <w:rFonts w:eastAsia="Times New Roman" w:cs="Arial"/>
                <w:color w:val="000000"/>
                <w:sz w:val="20"/>
                <w:szCs w:val="20"/>
                <w:lang/>
              </w:rPr>
              <w:t xml:space="preserve">nieuwe </w:t>
            </w:r>
            <w:commentRangeStart w:id="32"/>
            <w:r w:rsidRPr="00CC5A3A">
              <w:rPr>
                <w:rFonts w:eastAsia="Times New Roman" w:cs="Arial"/>
                <w:color w:val="000000"/>
                <w:sz w:val="20"/>
                <w:szCs w:val="20"/>
                <w:lang/>
              </w:rPr>
              <w:t>jobdescription</w:t>
            </w:r>
            <w:commentRangeEnd w:id="32"/>
            <w:r w:rsidR="00E522F1">
              <w:rPr>
                <w:rStyle w:val="CommentReference"/>
                <w:rFonts w:asciiTheme="minorHAnsi" w:eastAsiaTheme="minorHAnsi" w:hAnsiTheme="minorHAnsi" w:cstheme="minorBidi"/>
                <w:lang/>
              </w:rPr>
              <w:commentReference w:id="32"/>
            </w:r>
            <w:r w:rsidRPr="00CC5A3A">
              <w:rPr>
                <w:rFonts w:eastAsia="Times New Roman" w:cs="Arial"/>
                <w:color w:val="000000"/>
                <w:sz w:val="20"/>
                <w:szCs w:val="20"/>
                <w:lang/>
              </w:rPr>
              <w:t xml:space="preserve"> gevraagd want </w:t>
            </w:r>
            <w:r>
              <w:rPr>
                <w:rFonts w:eastAsia="Times New Roman" w:cs="Arial"/>
                <w:color w:val="000000"/>
                <w:sz w:val="20"/>
                <w:szCs w:val="20"/>
                <w:lang/>
              </w:rPr>
              <w:t xml:space="preserve">hij had een </w:t>
            </w:r>
            <w:r w:rsidRPr="00CC5A3A">
              <w:rPr>
                <w:rFonts w:eastAsia="Times New Roman" w:cs="Arial"/>
                <w:color w:val="000000"/>
                <w:sz w:val="20"/>
                <w:szCs w:val="20"/>
                <w:lang/>
              </w:rPr>
              <w:t>nieuw team, nieuwe leidinggevende, nieuwe taak</w:t>
            </w:r>
            <w:r>
              <w:rPr>
                <w:rFonts w:eastAsia="Times New Roman" w:cs="Arial"/>
                <w:color w:val="000000"/>
                <w:sz w:val="20"/>
                <w:szCs w:val="20"/>
                <w:lang/>
              </w:rPr>
              <w:t>, maar</w:t>
            </w:r>
            <w:r w:rsidRPr="00CC5A3A">
              <w:rPr>
                <w:rFonts w:eastAsia="Times New Roman" w:cs="Arial"/>
                <w:color w:val="000000"/>
                <w:sz w:val="20"/>
                <w:szCs w:val="20"/>
                <w:lang/>
              </w:rPr>
              <w:t xml:space="preserve"> </w:t>
            </w:r>
            <w:r>
              <w:rPr>
                <w:rFonts w:eastAsia="Times New Roman" w:cs="Arial"/>
                <w:color w:val="000000"/>
                <w:sz w:val="20"/>
                <w:szCs w:val="20"/>
                <w:lang/>
              </w:rPr>
              <w:t>AA</w:t>
            </w:r>
            <w:r w:rsidRPr="00CC5A3A">
              <w:rPr>
                <w:rFonts w:eastAsia="Times New Roman" w:cs="Arial"/>
                <w:color w:val="000000"/>
                <w:sz w:val="20"/>
                <w:szCs w:val="20"/>
                <w:lang/>
              </w:rPr>
              <w:t xml:space="preserve"> vond dat niet belangrijk</w:t>
            </w:r>
          </w:p>
          <w:p w14:paraId="20FF539C" w14:textId="51810FB0"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JB nog </w:t>
            </w:r>
            <w:r w:rsidRPr="00CC5A3A">
              <w:rPr>
                <w:rFonts w:eastAsia="Times New Roman" w:cs="Arial"/>
                <w:color w:val="000000"/>
                <w:sz w:val="20"/>
                <w:szCs w:val="20"/>
                <w:lang/>
              </w:rPr>
              <w:t>gezien in 2/2020</w:t>
            </w:r>
            <w:r>
              <w:rPr>
                <w:rFonts w:eastAsia="Times New Roman" w:cs="Arial"/>
                <w:color w:val="000000"/>
                <w:sz w:val="20"/>
                <w:szCs w:val="20"/>
                <w:lang/>
              </w:rPr>
              <w:t>, dat was een</w:t>
            </w:r>
            <w:r w:rsidRPr="00CC5A3A">
              <w:rPr>
                <w:rFonts w:eastAsia="Times New Roman" w:cs="Arial"/>
                <w:color w:val="000000"/>
                <w:sz w:val="20"/>
                <w:szCs w:val="20"/>
                <w:lang/>
              </w:rPr>
              <w:t xml:space="preserve"> goed gesprek v</w:t>
            </w:r>
            <w:r>
              <w:rPr>
                <w:rFonts w:eastAsia="Times New Roman" w:cs="Arial"/>
                <w:color w:val="000000"/>
                <w:sz w:val="20"/>
                <w:szCs w:val="20"/>
                <w:lang/>
              </w:rPr>
              <w:t>óó</w:t>
            </w:r>
            <w:r w:rsidRPr="00CC5A3A">
              <w:rPr>
                <w:rFonts w:eastAsia="Times New Roman" w:cs="Arial"/>
                <w:color w:val="000000"/>
                <w:sz w:val="20"/>
                <w:szCs w:val="20"/>
                <w:lang/>
              </w:rPr>
              <w:t>r de herstart</w:t>
            </w:r>
            <w:r>
              <w:rPr>
                <w:rFonts w:eastAsia="Times New Roman" w:cs="Arial"/>
                <w:color w:val="000000"/>
                <w:sz w:val="20"/>
                <w:szCs w:val="20"/>
                <w:lang/>
              </w:rPr>
              <w:t>, gaf SvdA zin om te herbeginnen</w:t>
            </w:r>
            <w:r w:rsidRPr="00CC5A3A">
              <w:rPr>
                <w:rFonts w:eastAsia="Times New Roman" w:cs="Arial"/>
                <w:color w:val="000000"/>
                <w:sz w:val="20"/>
                <w:szCs w:val="20"/>
                <w:lang/>
              </w:rPr>
              <w:t xml:space="preserve"> – </w:t>
            </w:r>
            <w:r>
              <w:rPr>
                <w:rFonts w:eastAsia="Times New Roman" w:cs="Arial"/>
                <w:color w:val="000000"/>
                <w:sz w:val="20"/>
                <w:szCs w:val="20"/>
                <w:lang/>
              </w:rPr>
              <w:t xml:space="preserve">SvdA heeft in 4/2020-5/2020 dan nog een </w:t>
            </w:r>
            <w:r w:rsidRPr="00CC5A3A">
              <w:rPr>
                <w:rFonts w:eastAsia="Times New Roman" w:cs="Arial"/>
                <w:color w:val="000000"/>
                <w:sz w:val="20"/>
                <w:szCs w:val="20"/>
                <w:lang/>
              </w:rPr>
              <w:t xml:space="preserve">kort </w:t>
            </w:r>
            <w:r>
              <w:rPr>
                <w:rFonts w:eastAsia="Times New Roman" w:cs="Arial"/>
                <w:color w:val="000000"/>
                <w:sz w:val="20"/>
                <w:szCs w:val="20"/>
                <w:lang/>
              </w:rPr>
              <w:t>tel</w:t>
            </w:r>
            <w:r w:rsidRPr="00CC5A3A">
              <w:rPr>
                <w:rFonts w:eastAsia="Times New Roman" w:cs="Arial"/>
                <w:color w:val="000000"/>
                <w:sz w:val="20"/>
                <w:szCs w:val="20"/>
                <w:lang/>
              </w:rPr>
              <w:t xml:space="preserve">gesprek met </w:t>
            </w:r>
            <w:r>
              <w:rPr>
                <w:rFonts w:eastAsia="Times New Roman" w:cs="Arial"/>
                <w:color w:val="000000"/>
                <w:sz w:val="20"/>
                <w:szCs w:val="20"/>
                <w:lang/>
              </w:rPr>
              <w:t>JB gehad en reactie JB was</w:t>
            </w:r>
            <w:r w:rsidRPr="00CC5A3A">
              <w:rPr>
                <w:rFonts w:eastAsia="Times New Roman" w:cs="Arial"/>
                <w:color w:val="000000"/>
                <w:sz w:val="20"/>
                <w:szCs w:val="20"/>
                <w:lang/>
              </w:rPr>
              <w:t xml:space="preserve"> “</w:t>
            </w:r>
            <w:r w:rsidRPr="00CF514D">
              <w:rPr>
                <w:rFonts w:eastAsia="Times New Roman" w:cs="Arial"/>
                <w:i/>
                <w:iCs/>
                <w:color w:val="000000"/>
                <w:sz w:val="20"/>
                <w:szCs w:val="20"/>
                <w:lang/>
              </w:rPr>
              <w:t>als je vindt dat het niet goed gaat, dan zou je best ander werk gaan zoeken</w:t>
            </w:r>
            <w:r w:rsidRPr="00CC5A3A">
              <w:rPr>
                <w:rFonts w:eastAsia="Times New Roman" w:cs="Arial"/>
                <w:color w:val="000000"/>
                <w:sz w:val="20"/>
                <w:szCs w:val="20"/>
                <w:lang/>
              </w:rPr>
              <w:t>”</w:t>
            </w:r>
          </w:p>
        </w:tc>
      </w:tr>
      <w:tr w:rsidR="00D02E4D" w:rsidRPr="00CC5A3A" w14:paraId="757A7C03"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43BAEF48" w14:textId="40F1B55E" w:rsidR="00D02E4D" w:rsidRPr="00CC5A3A" w:rsidRDefault="00D02E4D" w:rsidP="00D02E4D">
            <w:pPr>
              <w:pStyle w:val="ListParagraph"/>
              <w:numPr>
                <w:ilvl w:val="0"/>
                <w:numId w:val="1"/>
              </w:numPr>
              <w:spacing w:after="120" w:line="240" w:lineRule="auto"/>
              <w:ind w:left="357" w:hanging="357"/>
              <w:jc w:val="left"/>
              <w:rPr>
                <w:rFonts w:eastAsia="Times New Roman" w:cs="Arial"/>
                <w:color w:val="000000"/>
                <w:sz w:val="20"/>
                <w:szCs w:val="20"/>
                <w:lang/>
              </w:rPr>
            </w:pPr>
            <w:r w:rsidRPr="00CC5A3A">
              <w:rPr>
                <w:rFonts w:eastAsia="Times New Roman" w:cs="Arial"/>
                <w:color w:val="000000"/>
                <w:sz w:val="20"/>
                <w:szCs w:val="20"/>
                <w:lang/>
              </w:rPr>
              <w:lastRenderedPageBreak/>
              <w:t xml:space="preserve">Hoe </w:t>
            </w:r>
            <w:r>
              <w:rPr>
                <w:rFonts w:eastAsia="Times New Roman" w:cs="Arial"/>
                <w:color w:val="000000"/>
                <w:sz w:val="20"/>
                <w:szCs w:val="20"/>
                <w:lang/>
              </w:rPr>
              <w:t>is</w:t>
            </w:r>
            <w:r w:rsidRPr="00CC5A3A">
              <w:rPr>
                <w:rFonts w:eastAsia="Times New Roman" w:cs="Arial"/>
                <w:color w:val="000000"/>
                <w:sz w:val="20"/>
                <w:szCs w:val="20"/>
                <w:lang/>
              </w:rPr>
              <w:t xml:space="preserve"> </w:t>
            </w:r>
            <w:r>
              <w:rPr>
                <w:rFonts w:eastAsia="Times New Roman" w:cs="Arial"/>
                <w:color w:val="000000"/>
                <w:sz w:val="20"/>
                <w:szCs w:val="20"/>
                <w:lang/>
              </w:rPr>
              <w:t>uw</w:t>
            </w:r>
            <w:r w:rsidRPr="00CC5A3A">
              <w:rPr>
                <w:rFonts w:eastAsia="Times New Roman" w:cs="Arial"/>
                <w:color w:val="000000"/>
                <w:sz w:val="20"/>
                <w:szCs w:val="20"/>
                <w:lang/>
              </w:rPr>
              <w:t xml:space="preserve"> samenwerking met </w:t>
            </w:r>
            <w:r>
              <w:rPr>
                <w:rFonts w:eastAsia="Times New Roman" w:cs="Arial"/>
                <w:color w:val="000000"/>
                <w:sz w:val="20"/>
                <w:szCs w:val="20"/>
                <w:lang/>
              </w:rPr>
              <w:t>Alight gestopt</w:t>
            </w:r>
            <w:r w:rsidRPr="00CC5A3A">
              <w:rPr>
                <w:rFonts w:eastAsia="Times New Roman" w:cs="Arial"/>
                <w:color w:val="000000"/>
                <w:sz w:val="20"/>
                <w:szCs w:val="20"/>
                <w:lang/>
              </w:rPr>
              <w:t>?</w:t>
            </w:r>
          </w:p>
        </w:tc>
      </w:tr>
      <w:tr w:rsidR="00D02E4D" w:rsidRPr="00CC5A3A" w14:paraId="5D98BD7C" w14:textId="77777777" w:rsidTr="00222C91">
        <w:tc>
          <w:tcPr>
            <w:tcW w:w="5000" w:type="pct"/>
          </w:tcPr>
          <w:p w14:paraId="0A719DAD"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SvdA heeft </w:t>
            </w:r>
            <w:r>
              <w:rPr>
                <w:rFonts w:eastAsia="Times New Roman" w:cs="Arial"/>
                <w:color w:val="000000"/>
                <w:sz w:val="20"/>
                <w:szCs w:val="20"/>
                <w:lang/>
              </w:rPr>
              <w:t xml:space="preserve">zijn </w:t>
            </w:r>
            <w:r w:rsidRPr="00CC5A3A">
              <w:rPr>
                <w:rFonts w:eastAsia="Times New Roman" w:cs="Arial"/>
                <w:color w:val="000000"/>
                <w:sz w:val="20"/>
                <w:szCs w:val="20"/>
                <w:lang/>
              </w:rPr>
              <w:t>ontslagbrief</w:t>
            </w:r>
            <w:r>
              <w:rPr>
                <w:rFonts w:eastAsia="Times New Roman" w:cs="Arial"/>
                <w:color w:val="000000"/>
                <w:sz w:val="20"/>
                <w:szCs w:val="20"/>
                <w:lang/>
              </w:rPr>
              <w:t xml:space="preserve"> via mail</w:t>
            </w:r>
            <w:r w:rsidRPr="00CC5A3A">
              <w:rPr>
                <w:rFonts w:eastAsia="Times New Roman" w:cs="Arial"/>
                <w:color w:val="000000"/>
                <w:sz w:val="20"/>
                <w:szCs w:val="20"/>
                <w:lang/>
              </w:rPr>
              <w:t xml:space="preserve"> doorgestuurd </w:t>
            </w:r>
            <w:r>
              <w:rPr>
                <w:rFonts w:eastAsia="Times New Roman" w:cs="Arial"/>
                <w:color w:val="000000"/>
                <w:sz w:val="20"/>
                <w:szCs w:val="20"/>
                <w:lang/>
              </w:rPr>
              <w:t xml:space="preserve">in </w:t>
            </w:r>
            <w:r w:rsidRPr="00CC5A3A">
              <w:rPr>
                <w:rFonts w:eastAsia="Times New Roman" w:cs="Arial"/>
                <w:color w:val="000000"/>
                <w:sz w:val="20"/>
                <w:szCs w:val="20"/>
                <w:lang/>
              </w:rPr>
              <w:t>5/2020</w:t>
            </w:r>
          </w:p>
          <w:p w14:paraId="43BABAEF" w14:textId="59B865E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In de periode </w:t>
            </w:r>
            <w:r w:rsidRPr="00CC5A3A">
              <w:rPr>
                <w:rFonts w:eastAsia="Times New Roman" w:cs="Arial"/>
                <w:color w:val="000000"/>
                <w:sz w:val="20"/>
                <w:szCs w:val="20"/>
                <w:lang/>
              </w:rPr>
              <w:t>3/2020 – 5/2020</w:t>
            </w:r>
            <w:r>
              <w:rPr>
                <w:rFonts w:eastAsia="Times New Roman" w:cs="Arial"/>
                <w:color w:val="000000"/>
                <w:sz w:val="20"/>
                <w:szCs w:val="20"/>
                <w:lang/>
              </w:rPr>
              <w:t xml:space="preserve"> had</w:t>
            </w:r>
            <w:r w:rsidRPr="00CC5A3A">
              <w:rPr>
                <w:rFonts w:eastAsia="Times New Roman" w:cs="Arial"/>
                <w:color w:val="000000"/>
                <w:sz w:val="20"/>
                <w:szCs w:val="20"/>
                <w:lang/>
              </w:rPr>
              <w:t xml:space="preserve"> SvdA </w:t>
            </w:r>
            <w:r>
              <w:rPr>
                <w:rFonts w:eastAsia="Times New Roman" w:cs="Arial"/>
                <w:color w:val="000000"/>
                <w:sz w:val="20"/>
                <w:szCs w:val="20"/>
                <w:lang/>
              </w:rPr>
              <w:t>nog</w:t>
            </w:r>
            <w:r w:rsidRPr="00CC5A3A">
              <w:rPr>
                <w:rFonts w:eastAsia="Times New Roman" w:cs="Arial"/>
                <w:color w:val="000000"/>
                <w:sz w:val="20"/>
                <w:szCs w:val="20"/>
                <w:lang/>
              </w:rPr>
              <w:t xml:space="preserve"> verder gewerkt aan</w:t>
            </w:r>
            <w:ins w:id="33" w:author="Stephane van der Aa" w:date="2023-10-17T03:48:00Z">
              <w:r w:rsidR="00E522F1">
                <w:rPr>
                  <w:rFonts w:eastAsia="Times New Roman" w:cs="Arial"/>
                  <w:color w:val="000000"/>
                  <w:sz w:val="20"/>
                  <w:szCs w:val="20"/>
                  <w:lang/>
                </w:rPr>
                <w:t xml:space="preserve"> </w:t>
              </w:r>
              <w:commentRangeStart w:id="34"/>
              <w:r w:rsidR="00E522F1">
                <w:rPr>
                  <w:rFonts w:eastAsia="Times New Roman" w:cs="Arial"/>
                  <w:color w:val="000000"/>
                  <w:sz w:val="20"/>
                  <w:szCs w:val="20"/>
                  <w:lang/>
                </w:rPr>
                <w:t>products</w:t>
              </w:r>
            </w:ins>
            <w:r w:rsidRPr="00CC5A3A">
              <w:rPr>
                <w:rFonts w:eastAsia="Times New Roman" w:cs="Arial"/>
                <w:color w:val="000000"/>
                <w:sz w:val="20"/>
                <w:szCs w:val="20"/>
                <w:lang/>
              </w:rPr>
              <w:t xml:space="preserve"> inventaris </w:t>
            </w:r>
            <w:commentRangeEnd w:id="34"/>
            <w:r w:rsidR="00E522F1">
              <w:rPr>
                <w:rStyle w:val="CommentReference"/>
                <w:rFonts w:asciiTheme="minorHAnsi" w:eastAsiaTheme="minorHAnsi" w:hAnsiTheme="minorHAnsi" w:cstheme="minorBidi"/>
                <w:lang/>
              </w:rPr>
              <w:commentReference w:id="34"/>
            </w:r>
            <w:r w:rsidRPr="00CC5A3A">
              <w:rPr>
                <w:rFonts w:eastAsia="Times New Roman" w:cs="Arial"/>
                <w:color w:val="000000"/>
                <w:sz w:val="20"/>
                <w:szCs w:val="20"/>
                <w:lang/>
              </w:rPr>
              <w:t xml:space="preserve">met </w:t>
            </w:r>
            <w:r>
              <w:rPr>
                <w:rFonts w:eastAsia="Times New Roman" w:cs="Arial"/>
                <w:color w:val="000000"/>
                <w:sz w:val="20"/>
                <w:szCs w:val="20"/>
                <w:lang/>
              </w:rPr>
              <w:t>AA</w:t>
            </w:r>
            <w:r w:rsidRPr="00CC5A3A">
              <w:rPr>
                <w:rFonts w:eastAsia="Times New Roman" w:cs="Arial"/>
                <w:color w:val="000000"/>
                <w:sz w:val="20"/>
                <w:szCs w:val="20"/>
                <w:lang/>
              </w:rPr>
              <w:t xml:space="preserve"> –</w:t>
            </w:r>
            <w:r>
              <w:rPr>
                <w:rFonts w:eastAsia="Times New Roman" w:cs="Arial"/>
                <w:color w:val="000000"/>
                <w:sz w:val="20"/>
                <w:szCs w:val="20"/>
                <w:lang/>
              </w:rPr>
              <w:t xml:space="preserve"> in dat kader had SvdA een</w:t>
            </w:r>
            <w:r w:rsidRPr="00CC5A3A">
              <w:rPr>
                <w:rFonts w:eastAsia="Times New Roman" w:cs="Arial"/>
                <w:color w:val="000000"/>
                <w:sz w:val="20"/>
                <w:szCs w:val="20"/>
                <w:lang/>
              </w:rPr>
              <w:t xml:space="preserve"> alternatief voorstel uitgewerkt en gedeeld met </w:t>
            </w:r>
            <w:r>
              <w:rPr>
                <w:rFonts w:eastAsia="Times New Roman" w:cs="Arial"/>
                <w:color w:val="000000"/>
                <w:sz w:val="20"/>
                <w:szCs w:val="20"/>
                <w:lang/>
              </w:rPr>
              <w:t>AA</w:t>
            </w:r>
            <w:r w:rsidRPr="00CC5A3A">
              <w:rPr>
                <w:rFonts w:eastAsia="Times New Roman" w:cs="Arial"/>
                <w:color w:val="000000"/>
                <w:sz w:val="20"/>
                <w:szCs w:val="20"/>
                <w:lang/>
              </w:rPr>
              <w:t xml:space="preserve"> – in ontslagbrief </w:t>
            </w:r>
            <w:r>
              <w:rPr>
                <w:rFonts w:eastAsia="Times New Roman" w:cs="Arial"/>
                <w:color w:val="000000"/>
                <w:sz w:val="20"/>
                <w:szCs w:val="20"/>
                <w:lang/>
              </w:rPr>
              <w:t xml:space="preserve">had SvdA </w:t>
            </w:r>
            <w:r w:rsidRPr="00CC5A3A">
              <w:rPr>
                <w:rFonts w:eastAsia="Times New Roman" w:cs="Arial"/>
                <w:color w:val="000000"/>
                <w:sz w:val="20"/>
                <w:szCs w:val="20"/>
                <w:lang/>
              </w:rPr>
              <w:t>voorgesteld om</w:t>
            </w:r>
            <w:r>
              <w:rPr>
                <w:rFonts w:eastAsia="Times New Roman" w:cs="Arial"/>
                <w:color w:val="000000"/>
                <w:sz w:val="20"/>
                <w:szCs w:val="20"/>
                <w:lang/>
              </w:rPr>
              <w:t xml:space="preserve"> een</w:t>
            </w:r>
            <w:r w:rsidRPr="00CC5A3A">
              <w:rPr>
                <w:rFonts w:eastAsia="Times New Roman" w:cs="Arial"/>
                <w:color w:val="000000"/>
                <w:sz w:val="20"/>
                <w:szCs w:val="20"/>
                <w:lang/>
              </w:rPr>
              <w:t xml:space="preserve"> aparte BU op te richten om hiermee aan de slag te gaan, maar niet binnen </w:t>
            </w:r>
            <w:r>
              <w:rPr>
                <w:rFonts w:eastAsia="Times New Roman" w:cs="Arial"/>
                <w:color w:val="000000"/>
                <w:sz w:val="20"/>
                <w:szCs w:val="20"/>
                <w:lang/>
              </w:rPr>
              <w:t xml:space="preserve">de </w:t>
            </w:r>
            <w:r w:rsidRPr="00CC5A3A">
              <w:rPr>
                <w:rFonts w:eastAsia="Times New Roman" w:cs="Arial"/>
                <w:color w:val="000000"/>
                <w:sz w:val="20"/>
                <w:szCs w:val="20"/>
                <w:lang/>
              </w:rPr>
              <w:t xml:space="preserve">toxische werkomgeving met </w:t>
            </w:r>
            <w:r>
              <w:rPr>
                <w:rFonts w:eastAsia="Times New Roman" w:cs="Arial"/>
                <w:color w:val="000000"/>
                <w:sz w:val="20"/>
                <w:szCs w:val="20"/>
                <w:lang/>
              </w:rPr>
              <w:t>BV</w:t>
            </w:r>
            <w:r w:rsidRPr="00CC5A3A">
              <w:rPr>
                <w:rFonts w:eastAsia="Times New Roman" w:cs="Arial"/>
                <w:color w:val="000000"/>
                <w:sz w:val="20"/>
                <w:szCs w:val="20"/>
                <w:lang/>
              </w:rPr>
              <w:t xml:space="preserve"> en </w:t>
            </w:r>
            <w:r>
              <w:rPr>
                <w:rFonts w:eastAsia="Times New Roman" w:cs="Arial"/>
                <w:color w:val="000000"/>
                <w:sz w:val="20"/>
                <w:szCs w:val="20"/>
                <w:lang/>
              </w:rPr>
              <w:t>JB -</w:t>
            </w:r>
            <w:r w:rsidRPr="00CC5A3A">
              <w:rPr>
                <w:rFonts w:eastAsia="Times New Roman" w:cs="Arial"/>
                <w:color w:val="000000"/>
                <w:sz w:val="20"/>
                <w:szCs w:val="20"/>
                <w:lang/>
              </w:rPr>
              <w:t xml:space="preserve"> Als Alight dit niet wou, dan zou </w:t>
            </w:r>
            <w:r>
              <w:rPr>
                <w:rFonts w:eastAsia="Times New Roman" w:cs="Arial"/>
                <w:color w:val="000000"/>
                <w:sz w:val="20"/>
                <w:szCs w:val="20"/>
                <w:lang/>
              </w:rPr>
              <w:t xml:space="preserve">voor </w:t>
            </w:r>
            <w:r w:rsidRPr="00CC5A3A">
              <w:rPr>
                <w:rFonts w:eastAsia="Times New Roman" w:cs="Arial"/>
                <w:color w:val="000000"/>
                <w:sz w:val="20"/>
                <w:szCs w:val="20"/>
                <w:lang/>
              </w:rPr>
              <w:t>SvdA de samenwerking stoppen.</w:t>
            </w:r>
          </w:p>
          <w:p w14:paraId="6DA2286E"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Dag na uitsturen</w:t>
            </w:r>
            <w:r>
              <w:rPr>
                <w:rFonts w:eastAsia="Times New Roman" w:cs="Arial"/>
                <w:color w:val="000000"/>
                <w:sz w:val="20"/>
                <w:szCs w:val="20"/>
                <w:lang/>
              </w:rPr>
              <w:t xml:space="preserve"> van de</w:t>
            </w:r>
            <w:r w:rsidRPr="00CC5A3A">
              <w:rPr>
                <w:rFonts w:eastAsia="Times New Roman" w:cs="Arial"/>
                <w:color w:val="000000"/>
                <w:sz w:val="20"/>
                <w:szCs w:val="20"/>
                <w:lang/>
              </w:rPr>
              <w:t xml:space="preserve"> ontslagmail</w:t>
            </w:r>
            <w:r>
              <w:rPr>
                <w:rFonts w:eastAsia="Times New Roman" w:cs="Arial"/>
                <w:color w:val="000000"/>
                <w:sz w:val="20"/>
                <w:szCs w:val="20"/>
                <w:lang/>
              </w:rPr>
              <w:t xml:space="preserve"> heeft SvdA</w:t>
            </w:r>
            <w:r w:rsidRPr="00CC5A3A">
              <w:rPr>
                <w:rFonts w:eastAsia="Times New Roman" w:cs="Arial"/>
                <w:color w:val="000000"/>
                <w:sz w:val="20"/>
                <w:szCs w:val="20"/>
                <w:lang/>
              </w:rPr>
              <w:t xml:space="preserve"> naar </w:t>
            </w:r>
            <w:r>
              <w:rPr>
                <w:rFonts w:eastAsia="Times New Roman" w:cs="Arial"/>
                <w:color w:val="000000"/>
                <w:sz w:val="20"/>
                <w:szCs w:val="20"/>
                <w:lang/>
              </w:rPr>
              <w:t>AA</w:t>
            </w:r>
            <w:r w:rsidRPr="00CC5A3A">
              <w:rPr>
                <w:rFonts w:eastAsia="Times New Roman" w:cs="Arial"/>
                <w:color w:val="000000"/>
                <w:sz w:val="20"/>
                <w:szCs w:val="20"/>
                <w:lang/>
              </w:rPr>
              <w:t xml:space="preserve"> gebeld – Reactie </w:t>
            </w:r>
            <w:r>
              <w:rPr>
                <w:rFonts w:eastAsia="Times New Roman" w:cs="Arial"/>
                <w:color w:val="000000"/>
                <w:sz w:val="20"/>
                <w:szCs w:val="20"/>
                <w:lang/>
              </w:rPr>
              <w:t>van AA was</w:t>
            </w:r>
            <w:r w:rsidRPr="00CC5A3A">
              <w:rPr>
                <w:rFonts w:eastAsia="Times New Roman" w:cs="Arial"/>
                <w:color w:val="000000"/>
                <w:sz w:val="20"/>
                <w:szCs w:val="20"/>
                <w:lang/>
              </w:rPr>
              <w:t xml:space="preserve">: </w:t>
            </w:r>
            <w:r>
              <w:rPr>
                <w:rFonts w:eastAsia="Times New Roman" w:cs="Arial"/>
                <w:color w:val="000000"/>
                <w:sz w:val="20"/>
                <w:szCs w:val="20"/>
                <w:lang/>
              </w:rPr>
              <w:t>n</w:t>
            </w:r>
            <w:r w:rsidRPr="00CC5A3A">
              <w:rPr>
                <w:rFonts w:eastAsia="Times New Roman" w:cs="Arial"/>
                <w:color w:val="000000"/>
                <w:sz w:val="20"/>
                <w:szCs w:val="20"/>
                <w:lang/>
              </w:rPr>
              <w:t xml:space="preserve">een we gaan niet in op jouw voorstel om die BU op te richten, maar </w:t>
            </w:r>
            <w:r>
              <w:rPr>
                <w:rFonts w:eastAsia="Times New Roman" w:cs="Arial"/>
                <w:color w:val="000000"/>
                <w:sz w:val="20"/>
                <w:szCs w:val="20"/>
                <w:lang/>
              </w:rPr>
              <w:t>AA</w:t>
            </w:r>
            <w:r w:rsidRPr="00CC5A3A">
              <w:rPr>
                <w:rFonts w:eastAsia="Times New Roman" w:cs="Arial"/>
                <w:color w:val="000000"/>
                <w:sz w:val="20"/>
                <w:szCs w:val="20"/>
                <w:lang/>
              </w:rPr>
              <w:t xml:space="preserve"> </w:t>
            </w:r>
            <w:r>
              <w:rPr>
                <w:rFonts w:eastAsia="Times New Roman" w:cs="Arial"/>
                <w:color w:val="000000"/>
                <w:sz w:val="20"/>
                <w:szCs w:val="20"/>
                <w:lang/>
              </w:rPr>
              <w:t>zei ook dat Alight</w:t>
            </w:r>
            <w:r w:rsidRPr="00CC5A3A">
              <w:rPr>
                <w:rFonts w:eastAsia="Times New Roman" w:cs="Arial"/>
                <w:color w:val="000000"/>
                <w:sz w:val="20"/>
                <w:szCs w:val="20"/>
                <w:lang/>
              </w:rPr>
              <w:t xml:space="preserve"> het ontslag van SvdA niet </w:t>
            </w:r>
            <w:r>
              <w:rPr>
                <w:rFonts w:eastAsia="Times New Roman" w:cs="Arial"/>
                <w:color w:val="000000"/>
                <w:sz w:val="20"/>
                <w:szCs w:val="20"/>
                <w:lang/>
              </w:rPr>
              <w:t xml:space="preserve">wou </w:t>
            </w:r>
            <w:r w:rsidRPr="00CC5A3A">
              <w:rPr>
                <w:rFonts w:eastAsia="Times New Roman" w:cs="Arial"/>
                <w:color w:val="000000"/>
                <w:sz w:val="20"/>
                <w:szCs w:val="20"/>
                <w:lang/>
              </w:rPr>
              <w:t>aanvaarden en heeft SvdA doorverwezen naar HR</w:t>
            </w:r>
            <w:r>
              <w:rPr>
                <w:rFonts w:eastAsia="Times New Roman" w:cs="Arial"/>
                <w:color w:val="000000"/>
                <w:sz w:val="20"/>
                <w:szCs w:val="20"/>
                <w:lang/>
              </w:rPr>
              <w:t xml:space="preserve"> - Voor SvdA was het duidelijk dat het voor Alight duidelijk was dat SvdA zijn ontslag had ingediend.</w:t>
            </w:r>
          </w:p>
          <w:p w14:paraId="00F5FA5A"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SvdA had goedkeuring gekregen van de mutualiteit om geen opzeg te presteren wegens medische redenen</w:t>
            </w:r>
            <w:r>
              <w:rPr>
                <w:rFonts w:eastAsia="Times New Roman" w:cs="Arial"/>
                <w:color w:val="000000"/>
                <w:sz w:val="20"/>
                <w:szCs w:val="20"/>
                <w:lang/>
              </w:rPr>
              <w:t>, zodat hij na het ontslag onmiddellijk uitkeringen zou krijgen van de mutualiteit – vermeld in latere gesprekken met HR (Gaelle) en zij bevestigde dat die mogelijkheid bestond</w:t>
            </w:r>
          </w:p>
          <w:p w14:paraId="779201DE"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Voor SvdA was het duidelijk dat Alight zijn ontslagbrief had ontvangen – maanden gingen voorbij</w:t>
            </w:r>
            <w:r>
              <w:rPr>
                <w:rFonts w:eastAsia="Times New Roman" w:cs="Arial"/>
                <w:color w:val="000000"/>
                <w:sz w:val="20"/>
                <w:szCs w:val="20"/>
                <w:lang/>
              </w:rPr>
              <w:t xml:space="preserve"> en hij had steeds minder contact met collega’s</w:t>
            </w:r>
            <w:r w:rsidRPr="00CC5A3A">
              <w:rPr>
                <w:rFonts w:eastAsia="Times New Roman" w:cs="Arial"/>
                <w:color w:val="000000"/>
                <w:sz w:val="20"/>
                <w:szCs w:val="20"/>
                <w:lang/>
              </w:rPr>
              <w:t xml:space="preserve"> –</w:t>
            </w:r>
            <w:r>
              <w:rPr>
                <w:rFonts w:eastAsia="Times New Roman" w:cs="Arial"/>
                <w:color w:val="000000"/>
                <w:sz w:val="20"/>
                <w:szCs w:val="20"/>
                <w:lang/>
              </w:rPr>
              <w:t xml:space="preserve"> er was dan ook een</w:t>
            </w:r>
            <w:r w:rsidRPr="00CC5A3A">
              <w:rPr>
                <w:rFonts w:eastAsia="Times New Roman" w:cs="Arial"/>
                <w:color w:val="000000"/>
                <w:sz w:val="20"/>
                <w:szCs w:val="20"/>
                <w:lang/>
              </w:rPr>
              <w:t xml:space="preserve"> complicatie met </w:t>
            </w:r>
            <w:r>
              <w:rPr>
                <w:rFonts w:eastAsia="Times New Roman" w:cs="Arial"/>
                <w:color w:val="000000"/>
                <w:sz w:val="20"/>
                <w:szCs w:val="20"/>
                <w:lang/>
              </w:rPr>
              <w:t xml:space="preserve">zijn </w:t>
            </w:r>
            <w:r w:rsidRPr="00CC5A3A">
              <w:rPr>
                <w:rFonts w:eastAsia="Times New Roman" w:cs="Arial"/>
                <w:color w:val="000000"/>
                <w:sz w:val="20"/>
                <w:szCs w:val="20"/>
                <w:lang/>
              </w:rPr>
              <w:t xml:space="preserve">gsm </w:t>
            </w:r>
            <w:r>
              <w:rPr>
                <w:rFonts w:eastAsia="Times New Roman" w:cs="Arial"/>
                <w:color w:val="000000"/>
                <w:sz w:val="20"/>
                <w:szCs w:val="20"/>
                <w:lang/>
              </w:rPr>
              <w:t xml:space="preserve">(scherm was stuk) </w:t>
            </w:r>
            <w:r w:rsidRPr="00CC5A3A">
              <w:rPr>
                <w:rFonts w:eastAsia="Times New Roman" w:cs="Arial"/>
                <w:color w:val="000000"/>
                <w:sz w:val="20"/>
                <w:szCs w:val="20"/>
                <w:lang/>
              </w:rPr>
              <w:t>en</w:t>
            </w:r>
            <w:r>
              <w:rPr>
                <w:rFonts w:eastAsia="Times New Roman" w:cs="Arial"/>
                <w:color w:val="000000"/>
                <w:sz w:val="20"/>
                <w:szCs w:val="20"/>
                <w:lang/>
              </w:rPr>
              <w:t xml:space="preserve"> het</w:t>
            </w:r>
            <w:r w:rsidRPr="00CC5A3A">
              <w:rPr>
                <w:rFonts w:eastAsia="Times New Roman" w:cs="Arial"/>
                <w:color w:val="000000"/>
                <w:sz w:val="20"/>
                <w:szCs w:val="20"/>
                <w:lang/>
              </w:rPr>
              <w:t xml:space="preserve"> inlogsysteem – </w:t>
            </w:r>
            <w:r>
              <w:rPr>
                <w:rFonts w:eastAsia="Times New Roman" w:cs="Arial"/>
                <w:color w:val="000000"/>
                <w:sz w:val="20"/>
                <w:szCs w:val="20"/>
                <w:lang/>
              </w:rPr>
              <w:t xml:space="preserve">SvdA had </w:t>
            </w:r>
            <w:r w:rsidRPr="00CC5A3A">
              <w:rPr>
                <w:rFonts w:eastAsia="Times New Roman" w:cs="Arial"/>
                <w:color w:val="000000"/>
                <w:sz w:val="20"/>
                <w:szCs w:val="20"/>
                <w:lang/>
              </w:rPr>
              <w:t>verkeersongeval</w:t>
            </w:r>
            <w:r>
              <w:rPr>
                <w:rFonts w:eastAsia="Times New Roman" w:cs="Arial"/>
                <w:color w:val="000000"/>
                <w:sz w:val="20"/>
                <w:szCs w:val="20"/>
                <w:lang/>
              </w:rPr>
              <w:t xml:space="preserve"> gehad</w:t>
            </w:r>
            <w:r w:rsidRPr="00CC5A3A">
              <w:rPr>
                <w:rFonts w:eastAsia="Times New Roman" w:cs="Arial"/>
                <w:color w:val="000000"/>
                <w:sz w:val="20"/>
                <w:szCs w:val="20"/>
                <w:lang/>
              </w:rPr>
              <w:t xml:space="preserve">, </w:t>
            </w:r>
            <w:r>
              <w:rPr>
                <w:rFonts w:eastAsia="Times New Roman" w:cs="Arial"/>
                <w:color w:val="000000"/>
                <w:sz w:val="20"/>
                <w:szCs w:val="20"/>
                <w:lang/>
              </w:rPr>
              <w:t xml:space="preserve">lag </w:t>
            </w:r>
            <w:r w:rsidRPr="00CC5A3A">
              <w:rPr>
                <w:rFonts w:eastAsia="Times New Roman" w:cs="Arial"/>
                <w:color w:val="000000"/>
                <w:sz w:val="20"/>
                <w:szCs w:val="20"/>
                <w:lang/>
              </w:rPr>
              <w:t xml:space="preserve">in </w:t>
            </w:r>
            <w:r>
              <w:rPr>
                <w:rFonts w:eastAsia="Times New Roman" w:cs="Arial"/>
                <w:color w:val="000000"/>
                <w:sz w:val="20"/>
                <w:szCs w:val="20"/>
                <w:lang/>
              </w:rPr>
              <w:t xml:space="preserve">het </w:t>
            </w:r>
            <w:r w:rsidRPr="00CC5A3A">
              <w:rPr>
                <w:rFonts w:eastAsia="Times New Roman" w:cs="Arial"/>
                <w:color w:val="000000"/>
                <w:sz w:val="20"/>
                <w:szCs w:val="20"/>
                <w:lang/>
              </w:rPr>
              <w:t xml:space="preserve">ziekenhuis, waardoor </w:t>
            </w:r>
            <w:r>
              <w:rPr>
                <w:rFonts w:eastAsia="Times New Roman" w:cs="Arial"/>
                <w:color w:val="000000"/>
                <w:sz w:val="20"/>
                <w:szCs w:val="20"/>
                <w:lang/>
              </w:rPr>
              <w:t xml:space="preserve">hij een </w:t>
            </w:r>
            <w:r w:rsidRPr="00CC5A3A">
              <w:rPr>
                <w:rFonts w:eastAsia="Times New Roman" w:cs="Arial"/>
                <w:color w:val="000000"/>
                <w:sz w:val="20"/>
                <w:szCs w:val="20"/>
                <w:lang/>
              </w:rPr>
              <w:t xml:space="preserve">meeting met </w:t>
            </w:r>
            <w:r>
              <w:rPr>
                <w:rFonts w:eastAsia="Times New Roman" w:cs="Arial"/>
                <w:color w:val="000000"/>
                <w:sz w:val="20"/>
                <w:szCs w:val="20"/>
                <w:lang/>
              </w:rPr>
              <w:t>AA</w:t>
            </w:r>
            <w:r w:rsidRPr="00CC5A3A">
              <w:rPr>
                <w:rFonts w:eastAsia="Times New Roman" w:cs="Arial"/>
                <w:color w:val="000000"/>
                <w:sz w:val="20"/>
                <w:szCs w:val="20"/>
                <w:lang/>
              </w:rPr>
              <w:t xml:space="preserve"> </w:t>
            </w:r>
            <w:r>
              <w:rPr>
                <w:rFonts w:eastAsia="Times New Roman" w:cs="Arial"/>
                <w:color w:val="000000"/>
                <w:sz w:val="20"/>
                <w:szCs w:val="20"/>
                <w:lang/>
              </w:rPr>
              <w:t xml:space="preserve">had </w:t>
            </w:r>
            <w:r w:rsidRPr="00CC5A3A">
              <w:rPr>
                <w:rFonts w:eastAsia="Times New Roman" w:cs="Arial"/>
                <w:color w:val="000000"/>
                <w:sz w:val="20"/>
                <w:szCs w:val="20"/>
                <w:lang/>
              </w:rPr>
              <w:t xml:space="preserve">gemist – </w:t>
            </w:r>
            <w:r>
              <w:rPr>
                <w:rFonts w:eastAsia="Times New Roman" w:cs="Arial"/>
                <w:color w:val="000000"/>
                <w:sz w:val="20"/>
                <w:szCs w:val="20"/>
                <w:lang/>
              </w:rPr>
              <w:t xml:space="preserve">destijds kreeg SvdA ook de </w:t>
            </w:r>
            <w:r w:rsidRPr="00CC5A3A">
              <w:rPr>
                <w:rFonts w:eastAsia="Times New Roman" w:cs="Arial"/>
                <w:color w:val="000000"/>
                <w:sz w:val="20"/>
                <w:szCs w:val="20"/>
                <w:lang/>
              </w:rPr>
              <w:t xml:space="preserve">opmerking dat </w:t>
            </w:r>
            <w:r>
              <w:rPr>
                <w:rFonts w:eastAsia="Times New Roman" w:cs="Arial"/>
                <w:color w:val="000000"/>
                <w:sz w:val="20"/>
                <w:szCs w:val="20"/>
                <w:lang/>
              </w:rPr>
              <w:t>hij</w:t>
            </w:r>
            <w:r w:rsidRPr="00CC5A3A">
              <w:rPr>
                <w:rFonts w:eastAsia="Times New Roman" w:cs="Arial"/>
                <w:color w:val="000000"/>
                <w:sz w:val="20"/>
                <w:szCs w:val="20"/>
                <w:lang/>
              </w:rPr>
              <w:t xml:space="preserve"> onvoldoende op Teams zat</w:t>
            </w:r>
            <w:r>
              <w:rPr>
                <w:rFonts w:eastAsia="Times New Roman" w:cs="Arial"/>
                <w:color w:val="000000"/>
                <w:sz w:val="20"/>
                <w:szCs w:val="20"/>
                <w:lang/>
              </w:rPr>
              <w:t xml:space="preserve"> en onvoldoende werkte thuis</w:t>
            </w:r>
            <w:r w:rsidRPr="00CC5A3A">
              <w:rPr>
                <w:rFonts w:eastAsia="Times New Roman" w:cs="Arial"/>
                <w:color w:val="000000"/>
                <w:sz w:val="20"/>
                <w:szCs w:val="20"/>
                <w:lang/>
              </w:rPr>
              <w:t xml:space="preserve">, maar </w:t>
            </w:r>
            <w:r>
              <w:rPr>
                <w:rFonts w:eastAsia="Times New Roman" w:cs="Arial"/>
                <w:color w:val="000000"/>
                <w:sz w:val="20"/>
                <w:szCs w:val="20"/>
                <w:lang/>
              </w:rPr>
              <w:t xml:space="preserve">dat </w:t>
            </w:r>
            <w:r w:rsidRPr="00CC5A3A">
              <w:rPr>
                <w:rFonts w:eastAsia="Times New Roman" w:cs="Arial"/>
                <w:color w:val="000000"/>
                <w:sz w:val="20"/>
                <w:szCs w:val="20"/>
                <w:lang/>
              </w:rPr>
              <w:t xml:space="preserve">was door </w:t>
            </w:r>
            <w:r>
              <w:rPr>
                <w:rFonts w:eastAsia="Times New Roman" w:cs="Arial"/>
                <w:color w:val="000000"/>
                <w:sz w:val="20"/>
                <w:szCs w:val="20"/>
                <w:lang/>
              </w:rPr>
              <w:t xml:space="preserve">de </w:t>
            </w:r>
            <w:r w:rsidRPr="00CC5A3A">
              <w:rPr>
                <w:rFonts w:eastAsia="Times New Roman" w:cs="Arial"/>
                <w:color w:val="000000"/>
                <w:sz w:val="20"/>
                <w:szCs w:val="20"/>
                <w:lang/>
              </w:rPr>
              <w:t xml:space="preserve">2 factor authentification </w:t>
            </w:r>
            <w:r>
              <w:rPr>
                <w:rFonts w:eastAsia="Times New Roman" w:cs="Arial"/>
                <w:color w:val="000000"/>
                <w:sz w:val="20"/>
                <w:szCs w:val="20"/>
                <w:lang/>
              </w:rPr>
              <w:t>die</w:t>
            </w:r>
            <w:r w:rsidRPr="00CC5A3A">
              <w:rPr>
                <w:rFonts w:eastAsia="Times New Roman" w:cs="Arial"/>
                <w:color w:val="000000"/>
                <w:sz w:val="20"/>
                <w:szCs w:val="20"/>
                <w:lang/>
              </w:rPr>
              <w:t xml:space="preserve"> niet meer werkte</w:t>
            </w:r>
          </w:p>
          <w:p w14:paraId="375EA42D" w14:textId="77777777" w:rsidR="00D02E4D"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Door die voorvallen werd SvdA gevraagd om (t</w:t>
            </w:r>
            <w:r w:rsidRPr="00CC5A3A">
              <w:rPr>
                <w:rFonts w:eastAsia="Times New Roman" w:cs="Arial"/>
                <w:color w:val="000000"/>
                <w:sz w:val="20"/>
                <w:szCs w:val="20"/>
                <w:lang/>
              </w:rPr>
              <w:t>ijdens covid</w:t>
            </w:r>
            <w:r>
              <w:rPr>
                <w:rFonts w:eastAsia="Times New Roman" w:cs="Arial"/>
                <w:color w:val="000000"/>
                <w:sz w:val="20"/>
                <w:szCs w:val="20"/>
                <w:lang/>
              </w:rPr>
              <w:t>)</w:t>
            </w:r>
            <w:r w:rsidRPr="00CC5A3A">
              <w:rPr>
                <w:rFonts w:eastAsia="Times New Roman" w:cs="Arial"/>
                <w:color w:val="000000"/>
                <w:sz w:val="20"/>
                <w:szCs w:val="20"/>
                <w:lang/>
              </w:rPr>
              <w:t xml:space="preserve"> naar kantoor </w:t>
            </w:r>
            <w:r>
              <w:rPr>
                <w:rFonts w:eastAsia="Times New Roman" w:cs="Arial"/>
                <w:color w:val="000000"/>
                <w:sz w:val="20"/>
                <w:szCs w:val="20"/>
                <w:lang/>
              </w:rPr>
              <w:t>te gaan</w:t>
            </w:r>
            <w:r w:rsidRPr="00CC5A3A">
              <w:rPr>
                <w:rFonts w:eastAsia="Times New Roman" w:cs="Arial"/>
                <w:color w:val="000000"/>
                <w:sz w:val="20"/>
                <w:szCs w:val="20"/>
                <w:lang/>
              </w:rPr>
              <w:t xml:space="preserve"> om</w:t>
            </w:r>
            <w:r>
              <w:rPr>
                <w:rFonts w:eastAsia="Times New Roman" w:cs="Arial"/>
                <w:color w:val="000000"/>
                <w:sz w:val="20"/>
                <w:szCs w:val="20"/>
                <w:lang/>
              </w:rPr>
              <w:t xml:space="preserve"> daar</w:t>
            </w:r>
            <w:r w:rsidRPr="00CC5A3A">
              <w:rPr>
                <w:rFonts w:eastAsia="Times New Roman" w:cs="Arial"/>
                <w:color w:val="000000"/>
                <w:sz w:val="20"/>
                <w:szCs w:val="20"/>
                <w:lang/>
              </w:rPr>
              <w:t xml:space="preserve"> te werken, maar </w:t>
            </w:r>
            <w:r>
              <w:rPr>
                <w:rFonts w:eastAsia="Times New Roman" w:cs="Arial"/>
                <w:color w:val="000000"/>
                <w:sz w:val="20"/>
                <w:szCs w:val="20"/>
                <w:lang/>
              </w:rPr>
              <w:t xml:space="preserve">SvdA </w:t>
            </w:r>
            <w:r w:rsidRPr="00CC5A3A">
              <w:rPr>
                <w:rFonts w:eastAsia="Times New Roman" w:cs="Arial"/>
                <w:color w:val="000000"/>
                <w:sz w:val="20"/>
                <w:szCs w:val="20"/>
                <w:lang/>
              </w:rPr>
              <w:t xml:space="preserve">had onvoldoende werk van </w:t>
            </w:r>
            <w:r>
              <w:rPr>
                <w:rFonts w:eastAsia="Times New Roman" w:cs="Arial"/>
                <w:color w:val="000000"/>
                <w:sz w:val="20"/>
                <w:szCs w:val="20"/>
                <w:lang/>
              </w:rPr>
              <w:t>AA</w:t>
            </w:r>
            <w:r w:rsidRPr="00CC5A3A">
              <w:rPr>
                <w:rFonts w:eastAsia="Times New Roman" w:cs="Arial"/>
                <w:color w:val="000000"/>
                <w:sz w:val="20"/>
                <w:szCs w:val="20"/>
                <w:lang/>
              </w:rPr>
              <w:t xml:space="preserve"> </w:t>
            </w:r>
            <w:r>
              <w:rPr>
                <w:rFonts w:eastAsia="Times New Roman" w:cs="Arial"/>
                <w:color w:val="000000"/>
                <w:sz w:val="20"/>
                <w:szCs w:val="20"/>
                <w:lang/>
              </w:rPr>
              <w:t>– SvdA is dan</w:t>
            </w:r>
            <w:r w:rsidRPr="00CC5A3A">
              <w:rPr>
                <w:rFonts w:eastAsia="Times New Roman" w:cs="Arial"/>
                <w:color w:val="000000"/>
                <w:sz w:val="20"/>
                <w:szCs w:val="20"/>
                <w:lang/>
              </w:rPr>
              <w:t xml:space="preserve"> 1 dag naar kantoor geweest in 7/2020, Elsie Smekens was </w:t>
            </w:r>
            <w:r>
              <w:rPr>
                <w:rFonts w:eastAsia="Times New Roman" w:cs="Arial"/>
                <w:color w:val="000000"/>
                <w:sz w:val="20"/>
                <w:szCs w:val="20"/>
                <w:lang/>
              </w:rPr>
              <w:t xml:space="preserve">die dag ook op kantoor - </w:t>
            </w:r>
            <w:r w:rsidRPr="00CC5A3A">
              <w:rPr>
                <w:rFonts w:eastAsia="Times New Roman" w:cs="Arial"/>
                <w:color w:val="000000"/>
                <w:sz w:val="20"/>
                <w:szCs w:val="20"/>
                <w:lang/>
              </w:rPr>
              <w:t xml:space="preserve">daarna werd </w:t>
            </w:r>
            <w:r>
              <w:rPr>
                <w:rFonts w:eastAsia="Times New Roman" w:cs="Arial"/>
                <w:color w:val="000000"/>
                <w:sz w:val="20"/>
                <w:szCs w:val="20"/>
                <w:lang/>
              </w:rPr>
              <w:t>SvdA</w:t>
            </w:r>
            <w:r w:rsidRPr="00CC5A3A">
              <w:rPr>
                <w:rFonts w:eastAsia="Times New Roman" w:cs="Arial"/>
                <w:color w:val="000000"/>
                <w:sz w:val="20"/>
                <w:szCs w:val="20"/>
                <w:lang/>
              </w:rPr>
              <w:t xml:space="preserve"> niet meer gevraagd om naar kantoor te komen</w:t>
            </w:r>
          </w:p>
          <w:p w14:paraId="44CD2166"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Gedurende al die tijd heeft Alight het ontslag van SvdA nooit aanvaard</w:t>
            </w:r>
          </w:p>
          <w:p w14:paraId="0C8711BC" w14:textId="77777777" w:rsidR="00D02E4D"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In 8/2020</w:t>
            </w:r>
            <w:r>
              <w:rPr>
                <w:rFonts w:eastAsia="Times New Roman" w:cs="Arial"/>
                <w:color w:val="000000"/>
                <w:sz w:val="20"/>
                <w:szCs w:val="20"/>
                <w:lang/>
              </w:rPr>
              <w:t xml:space="preserve"> heeft er een</w:t>
            </w:r>
            <w:r w:rsidRPr="00CC5A3A">
              <w:rPr>
                <w:rFonts w:eastAsia="Times New Roman" w:cs="Arial"/>
                <w:color w:val="000000"/>
                <w:sz w:val="20"/>
                <w:szCs w:val="20"/>
                <w:lang/>
              </w:rPr>
              <w:t xml:space="preserve"> Teams meeting </w:t>
            </w:r>
            <w:r>
              <w:rPr>
                <w:rFonts w:eastAsia="Times New Roman" w:cs="Arial"/>
                <w:color w:val="000000"/>
                <w:sz w:val="20"/>
                <w:szCs w:val="20"/>
                <w:lang/>
              </w:rPr>
              <w:t>plaats gevonden in het kader van het</w:t>
            </w:r>
            <w:r w:rsidRPr="00CC5A3A">
              <w:rPr>
                <w:rFonts w:eastAsia="Times New Roman" w:cs="Arial"/>
                <w:color w:val="000000"/>
                <w:sz w:val="20"/>
                <w:szCs w:val="20"/>
                <w:lang/>
              </w:rPr>
              <w:t xml:space="preserve"> ontslag van SvdA door Alight – </w:t>
            </w:r>
            <w:r>
              <w:rPr>
                <w:rFonts w:eastAsia="Times New Roman" w:cs="Arial"/>
                <w:color w:val="000000"/>
                <w:sz w:val="20"/>
                <w:szCs w:val="20"/>
                <w:lang/>
              </w:rPr>
              <w:t>BV</w:t>
            </w:r>
            <w:r w:rsidRPr="00CC5A3A">
              <w:rPr>
                <w:rFonts w:eastAsia="Times New Roman" w:cs="Arial"/>
                <w:color w:val="000000"/>
                <w:sz w:val="20"/>
                <w:szCs w:val="20"/>
                <w:lang/>
              </w:rPr>
              <w:t xml:space="preserve"> en </w:t>
            </w:r>
            <w:r>
              <w:rPr>
                <w:rFonts w:eastAsia="Times New Roman" w:cs="Arial"/>
                <w:color w:val="000000"/>
                <w:sz w:val="20"/>
                <w:szCs w:val="20"/>
                <w:lang/>
              </w:rPr>
              <w:t>JB waren</w:t>
            </w:r>
            <w:r w:rsidRPr="00CC5A3A">
              <w:rPr>
                <w:rFonts w:eastAsia="Times New Roman" w:cs="Arial"/>
                <w:color w:val="000000"/>
                <w:sz w:val="20"/>
                <w:szCs w:val="20"/>
                <w:lang/>
              </w:rPr>
              <w:t xml:space="preserve"> niet aanwezig op die meeting – </w:t>
            </w:r>
            <w:r>
              <w:rPr>
                <w:rFonts w:eastAsia="Times New Roman" w:cs="Arial"/>
                <w:color w:val="000000"/>
                <w:sz w:val="20"/>
                <w:szCs w:val="20"/>
                <w:lang/>
              </w:rPr>
              <w:t xml:space="preserve">er waren een </w:t>
            </w:r>
            <w:r w:rsidRPr="00CC5A3A">
              <w:rPr>
                <w:rFonts w:eastAsia="Times New Roman" w:cs="Arial"/>
                <w:color w:val="000000"/>
                <w:sz w:val="20"/>
                <w:szCs w:val="20"/>
                <w:lang/>
              </w:rPr>
              <w:t xml:space="preserve">8-tal mensen aanwezig, o.a. </w:t>
            </w:r>
            <w:r>
              <w:rPr>
                <w:rFonts w:eastAsia="Times New Roman" w:cs="Arial"/>
                <w:color w:val="000000"/>
                <w:sz w:val="20"/>
                <w:szCs w:val="20"/>
                <w:lang/>
              </w:rPr>
              <w:t>AA</w:t>
            </w:r>
            <w:r w:rsidRPr="00CC5A3A">
              <w:rPr>
                <w:rFonts w:eastAsia="Times New Roman" w:cs="Arial"/>
                <w:color w:val="000000"/>
                <w:sz w:val="20"/>
                <w:szCs w:val="20"/>
                <w:lang/>
              </w:rPr>
              <w:t xml:space="preserve"> en </w:t>
            </w:r>
            <w:r>
              <w:rPr>
                <w:rFonts w:eastAsia="Times New Roman" w:cs="Arial"/>
                <w:color w:val="000000"/>
                <w:sz w:val="20"/>
                <w:szCs w:val="20"/>
                <w:lang/>
              </w:rPr>
              <w:t xml:space="preserve">iemand van </w:t>
            </w:r>
            <w:r w:rsidRPr="00CC5A3A">
              <w:rPr>
                <w:rFonts w:eastAsia="Times New Roman" w:cs="Arial"/>
                <w:color w:val="000000"/>
                <w:sz w:val="20"/>
                <w:szCs w:val="20"/>
                <w:lang/>
              </w:rPr>
              <w:t>HR</w:t>
            </w:r>
            <w:r>
              <w:rPr>
                <w:rFonts w:eastAsia="Times New Roman" w:cs="Arial"/>
                <w:color w:val="000000"/>
                <w:sz w:val="20"/>
                <w:szCs w:val="20"/>
                <w:lang/>
              </w:rPr>
              <w:t xml:space="preserve"> – was vrij korte meeting</w:t>
            </w:r>
          </w:p>
          <w:p w14:paraId="34C01E4F" w14:textId="77777777" w:rsidR="00D02E4D" w:rsidRDefault="00D02E4D" w:rsidP="00D02E4D">
            <w:pPr>
              <w:pStyle w:val="ListParagraph"/>
              <w:numPr>
                <w:ilvl w:val="0"/>
                <w:numId w:val="8"/>
              </w:numPr>
              <w:spacing w:after="120"/>
              <w:ind w:left="464" w:hanging="464"/>
              <w:rPr>
                <w:rFonts w:eastAsia="Times New Roman" w:cs="Arial"/>
                <w:color w:val="000000"/>
                <w:sz w:val="20"/>
                <w:szCs w:val="20"/>
                <w:lang/>
              </w:rPr>
            </w:pPr>
            <w:r w:rsidRPr="00425F7C">
              <w:rPr>
                <w:rFonts w:eastAsia="Times New Roman" w:cs="Arial"/>
                <w:color w:val="000000"/>
                <w:sz w:val="20"/>
                <w:szCs w:val="20"/>
                <w:lang/>
              </w:rPr>
              <w:lastRenderedPageBreak/>
              <w:t>Eerst ontslag</w:t>
            </w:r>
            <w:r>
              <w:rPr>
                <w:rFonts w:eastAsia="Times New Roman" w:cs="Arial"/>
                <w:color w:val="000000"/>
                <w:sz w:val="20"/>
                <w:szCs w:val="20"/>
                <w:lang/>
              </w:rPr>
              <w:t xml:space="preserve"> gekregen</w:t>
            </w:r>
            <w:r w:rsidRPr="00425F7C">
              <w:rPr>
                <w:rFonts w:eastAsia="Times New Roman" w:cs="Arial"/>
                <w:color w:val="000000"/>
                <w:sz w:val="20"/>
                <w:szCs w:val="20"/>
                <w:lang/>
              </w:rPr>
              <w:t xml:space="preserve"> met een te presteren opzeg – </w:t>
            </w:r>
            <w:r>
              <w:rPr>
                <w:rFonts w:eastAsia="Times New Roman" w:cs="Arial"/>
                <w:color w:val="000000"/>
                <w:sz w:val="20"/>
                <w:szCs w:val="20"/>
                <w:lang/>
              </w:rPr>
              <w:t>1</w:t>
            </w:r>
            <w:r w:rsidRPr="00425F7C">
              <w:rPr>
                <w:rFonts w:eastAsia="Times New Roman" w:cs="Arial"/>
                <w:color w:val="000000"/>
                <w:sz w:val="20"/>
                <w:szCs w:val="20"/>
                <w:vertAlign w:val="superscript"/>
                <w:lang/>
              </w:rPr>
              <w:t>e</w:t>
            </w:r>
            <w:r>
              <w:rPr>
                <w:rFonts w:eastAsia="Times New Roman" w:cs="Arial"/>
                <w:color w:val="000000"/>
                <w:sz w:val="20"/>
                <w:szCs w:val="20"/>
                <w:lang/>
              </w:rPr>
              <w:t xml:space="preserve"> keer dat SvdA een </w:t>
            </w:r>
            <w:r w:rsidRPr="00425F7C">
              <w:rPr>
                <w:rFonts w:eastAsia="Times New Roman" w:cs="Arial"/>
                <w:color w:val="000000"/>
                <w:sz w:val="20"/>
                <w:szCs w:val="20"/>
                <w:lang/>
              </w:rPr>
              <w:t xml:space="preserve">duidelijke opdracht neergeschreven </w:t>
            </w:r>
            <w:r>
              <w:rPr>
                <w:rFonts w:eastAsia="Times New Roman" w:cs="Arial"/>
                <w:color w:val="000000"/>
                <w:sz w:val="20"/>
                <w:szCs w:val="20"/>
                <w:lang/>
              </w:rPr>
              <w:t xml:space="preserve">kreeg </w:t>
            </w:r>
            <w:r w:rsidRPr="00425F7C">
              <w:rPr>
                <w:rFonts w:eastAsia="Times New Roman" w:cs="Arial"/>
                <w:color w:val="000000"/>
                <w:sz w:val="20"/>
                <w:szCs w:val="20"/>
                <w:lang/>
              </w:rPr>
              <w:t xml:space="preserve">om te doen tijdens </w:t>
            </w:r>
            <w:r>
              <w:rPr>
                <w:rFonts w:eastAsia="Times New Roman" w:cs="Arial"/>
                <w:color w:val="000000"/>
                <w:sz w:val="20"/>
                <w:szCs w:val="20"/>
                <w:lang/>
              </w:rPr>
              <w:t xml:space="preserve">zijn </w:t>
            </w:r>
            <w:r w:rsidRPr="00425F7C">
              <w:rPr>
                <w:rFonts w:eastAsia="Times New Roman" w:cs="Arial"/>
                <w:color w:val="000000"/>
                <w:sz w:val="20"/>
                <w:szCs w:val="20"/>
                <w:lang/>
              </w:rPr>
              <w:t>opzeg – toen kon het plots wel om een duidelijke opdracht uit te schrijven</w:t>
            </w:r>
          </w:p>
          <w:p w14:paraId="49577B57" w14:textId="77777777" w:rsidR="00D02E4D"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Vervolgens een o</w:t>
            </w:r>
            <w:r w:rsidRPr="00425F7C">
              <w:rPr>
                <w:rFonts w:eastAsia="Times New Roman" w:cs="Arial"/>
                <w:color w:val="000000"/>
                <w:sz w:val="20"/>
                <w:szCs w:val="20"/>
                <w:lang/>
              </w:rPr>
              <w:t xml:space="preserve">ntslag om dringende reden </w:t>
            </w:r>
            <w:r>
              <w:rPr>
                <w:rFonts w:eastAsia="Times New Roman" w:cs="Arial"/>
                <w:color w:val="000000"/>
                <w:sz w:val="20"/>
                <w:szCs w:val="20"/>
                <w:lang/>
              </w:rPr>
              <w:t xml:space="preserve">gekregen </w:t>
            </w:r>
            <w:r w:rsidRPr="00425F7C">
              <w:rPr>
                <w:rFonts w:eastAsia="Times New Roman" w:cs="Arial"/>
                <w:color w:val="000000"/>
                <w:sz w:val="20"/>
                <w:szCs w:val="20"/>
                <w:lang/>
              </w:rPr>
              <w:t xml:space="preserve">– SvdA </w:t>
            </w:r>
            <w:r>
              <w:rPr>
                <w:rFonts w:eastAsia="Times New Roman" w:cs="Arial"/>
                <w:color w:val="000000"/>
                <w:sz w:val="20"/>
                <w:szCs w:val="20"/>
                <w:lang/>
              </w:rPr>
              <w:t xml:space="preserve">was toen </w:t>
            </w:r>
            <w:r w:rsidRPr="00425F7C">
              <w:rPr>
                <w:rFonts w:eastAsia="Times New Roman" w:cs="Arial"/>
                <w:color w:val="000000"/>
                <w:sz w:val="20"/>
                <w:szCs w:val="20"/>
                <w:lang/>
              </w:rPr>
              <w:t>vrij kwaad – hij</w:t>
            </w:r>
            <w:r>
              <w:rPr>
                <w:rFonts w:eastAsia="Times New Roman" w:cs="Arial"/>
                <w:color w:val="000000"/>
                <w:sz w:val="20"/>
                <w:szCs w:val="20"/>
                <w:lang/>
              </w:rPr>
              <w:t xml:space="preserve"> had immers</w:t>
            </w:r>
            <w:r w:rsidRPr="00425F7C">
              <w:rPr>
                <w:rFonts w:eastAsia="Times New Roman" w:cs="Arial"/>
                <w:color w:val="000000"/>
                <w:sz w:val="20"/>
                <w:szCs w:val="20"/>
                <w:lang/>
              </w:rPr>
              <w:t xml:space="preserve"> 2 dagen vrij genomen om dat nieuws van zijn ontslag te proberen te verteren, 3e dag is hij niet komen opdagen en dat werd aangegrepen voor </w:t>
            </w:r>
            <w:r>
              <w:rPr>
                <w:rFonts w:eastAsia="Times New Roman" w:cs="Arial"/>
                <w:color w:val="000000"/>
                <w:sz w:val="20"/>
                <w:szCs w:val="20"/>
                <w:lang/>
              </w:rPr>
              <w:t xml:space="preserve">een </w:t>
            </w:r>
            <w:r w:rsidRPr="00425F7C">
              <w:rPr>
                <w:rFonts w:eastAsia="Times New Roman" w:cs="Arial"/>
                <w:color w:val="000000"/>
                <w:sz w:val="20"/>
                <w:szCs w:val="20"/>
                <w:lang/>
              </w:rPr>
              <w:t>ontslag om dringende reden</w:t>
            </w:r>
          </w:p>
          <w:p w14:paraId="3C238CC0" w14:textId="77777777" w:rsidR="00D02E4D" w:rsidRDefault="00D02E4D" w:rsidP="00D02E4D">
            <w:pPr>
              <w:pStyle w:val="ListParagraph"/>
              <w:numPr>
                <w:ilvl w:val="0"/>
                <w:numId w:val="8"/>
              </w:numPr>
              <w:spacing w:after="120"/>
              <w:ind w:left="464" w:hanging="464"/>
              <w:rPr>
                <w:rFonts w:eastAsia="Times New Roman" w:cs="Arial"/>
                <w:color w:val="000000"/>
                <w:sz w:val="20"/>
                <w:szCs w:val="20"/>
                <w:lang/>
              </w:rPr>
            </w:pPr>
            <w:r w:rsidRPr="00425F7C">
              <w:rPr>
                <w:rFonts w:eastAsia="Times New Roman" w:cs="Arial"/>
                <w:color w:val="000000"/>
                <w:sz w:val="20"/>
                <w:szCs w:val="20"/>
                <w:lang/>
              </w:rPr>
              <w:t>SvdA heeft een geschreven ontslagmotivatie gevraagd – die motivatie heeft SvdA volledig de dieperik ingeduwd – overdreven, SvdA was waardeloos als mens en in wat hij deed, inhoudelijke input voor brief kwam van een team van collega’s (AA en bredere collega’s met wie SvdA zo lang heeft samengewerkt), was heel pijnlijk voor SvdA</w:t>
            </w:r>
          </w:p>
          <w:p w14:paraId="3ADB7AEA" w14:textId="77777777" w:rsidR="00D02E4D" w:rsidRPr="00425F7C" w:rsidRDefault="00D02E4D" w:rsidP="00D02E4D">
            <w:pPr>
              <w:pStyle w:val="ListParagraph"/>
              <w:numPr>
                <w:ilvl w:val="0"/>
                <w:numId w:val="8"/>
              </w:numPr>
              <w:spacing w:after="120"/>
              <w:ind w:left="464" w:hanging="464"/>
              <w:rPr>
                <w:rFonts w:eastAsia="Times New Roman" w:cs="Arial"/>
                <w:color w:val="000000"/>
                <w:sz w:val="20"/>
                <w:szCs w:val="20"/>
                <w:lang/>
              </w:rPr>
            </w:pPr>
            <w:r w:rsidRPr="00425F7C">
              <w:rPr>
                <w:rFonts w:eastAsia="Times New Roman" w:cs="Arial"/>
                <w:color w:val="000000"/>
                <w:sz w:val="20"/>
                <w:szCs w:val="20"/>
                <w:lang/>
              </w:rPr>
              <w:t>SvdA heeft dan ook nog een 2e motivatie voor dringende reden gekregen</w:t>
            </w:r>
          </w:p>
          <w:p w14:paraId="110742B2" w14:textId="7777777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SvdA </w:t>
            </w:r>
            <w:r>
              <w:rPr>
                <w:rFonts w:eastAsia="Times New Roman" w:cs="Arial"/>
                <w:color w:val="000000"/>
                <w:sz w:val="20"/>
                <w:szCs w:val="20"/>
                <w:lang/>
              </w:rPr>
              <w:t xml:space="preserve">was </w:t>
            </w:r>
            <w:r w:rsidRPr="00CC5A3A">
              <w:rPr>
                <w:rFonts w:eastAsia="Times New Roman" w:cs="Arial"/>
                <w:color w:val="000000"/>
                <w:sz w:val="20"/>
                <w:szCs w:val="20"/>
                <w:lang/>
              </w:rPr>
              <w:t xml:space="preserve">na </w:t>
            </w:r>
            <w:r>
              <w:rPr>
                <w:rFonts w:eastAsia="Times New Roman" w:cs="Arial"/>
                <w:color w:val="000000"/>
                <w:sz w:val="20"/>
                <w:szCs w:val="20"/>
                <w:lang/>
              </w:rPr>
              <w:t xml:space="preserve">dat </w:t>
            </w:r>
            <w:r w:rsidRPr="00CC5A3A">
              <w:rPr>
                <w:rFonts w:eastAsia="Times New Roman" w:cs="Arial"/>
                <w:color w:val="000000"/>
                <w:sz w:val="20"/>
                <w:szCs w:val="20"/>
                <w:lang/>
              </w:rPr>
              <w:t xml:space="preserve">ontslag mentaal kapot – </w:t>
            </w:r>
            <w:r>
              <w:rPr>
                <w:rFonts w:eastAsia="Times New Roman" w:cs="Arial"/>
                <w:color w:val="000000"/>
                <w:sz w:val="20"/>
                <w:szCs w:val="20"/>
                <w:lang/>
              </w:rPr>
              <w:t xml:space="preserve">hij heeft </w:t>
            </w:r>
            <w:r w:rsidRPr="00CC5A3A">
              <w:rPr>
                <w:rFonts w:eastAsia="Times New Roman" w:cs="Arial"/>
                <w:color w:val="000000"/>
                <w:sz w:val="20"/>
                <w:szCs w:val="20"/>
                <w:lang/>
              </w:rPr>
              <w:t xml:space="preserve">alles aan </w:t>
            </w:r>
            <w:r>
              <w:rPr>
                <w:rFonts w:eastAsia="Times New Roman" w:cs="Arial"/>
                <w:color w:val="000000"/>
                <w:sz w:val="20"/>
                <w:szCs w:val="20"/>
                <w:lang/>
              </w:rPr>
              <w:t xml:space="preserve">een </w:t>
            </w:r>
            <w:r w:rsidRPr="00CC5A3A">
              <w:rPr>
                <w:rFonts w:eastAsia="Times New Roman" w:cs="Arial"/>
                <w:color w:val="000000"/>
                <w:sz w:val="20"/>
                <w:szCs w:val="20"/>
                <w:lang/>
              </w:rPr>
              <w:t xml:space="preserve">advocaat gegeven, </w:t>
            </w:r>
            <w:r>
              <w:rPr>
                <w:rFonts w:eastAsia="Times New Roman" w:cs="Arial"/>
                <w:color w:val="000000"/>
                <w:sz w:val="20"/>
                <w:szCs w:val="20"/>
                <w:lang/>
              </w:rPr>
              <w:t>want SvdA had de kracht niet meer</w:t>
            </w:r>
          </w:p>
          <w:p w14:paraId="6E30B4E6" w14:textId="5E96586A" w:rsidR="00D02E4D" w:rsidRPr="00D02E4D"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3j later </w:t>
            </w:r>
            <w:r>
              <w:rPr>
                <w:rFonts w:eastAsia="Times New Roman" w:cs="Arial"/>
                <w:color w:val="000000"/>
                <w:sz w:val="20"/>
                <w:szCs w:val="20"/>
                <w:lang/>
              </w:rPr>
              <w:t xml:space="preserve">(2023) </w:t>
            </w:r>
            <w:r w:rsidRPr="00CC5A3A">
              <w:rPr>
                <w:rFonts w:eastAsia="Times New Roman" w:cs="Arial"/>
                <w:color w:val="000000"/>
                <w:sz w:val="20"/>
                <w:szCs w:val="20"/>
                <w:lang/>
              </w:rPr>
              <w:t xml:space="preserve">valt het op en beseft SvdA pas dat </w:t>
            </w:r>
            <w:r>
              <w:rPr>
                <w:rFonts w:eastAsia="Times New Roman" w:cs="Arial"/>
                <w:color w:val="000000"/>
                <w:sz w:val="20"/>
                <w:szCs w:val="20"/>
                <w:lang/>
              </w:rPr>
              <w:t>hij</w:t>
            </w:r>
            <w:r w:rsidRPr="00CC5A3A">
              <w:rPr>
                <w:rFonts w:eastAsia="Times New Roman" w:cs="Arial"/>
                <w:color w:val="000000"/>
                <w:sz w:val="20"/>
                <w:szCs w:val="20"/>
                <w:lang/>
              </w:rPr>
              <w:t xml:space="preserve"> in 5/2020</w:t>
            </w:r>
            <w:r>
              <w:rPr>
                <w:rFonts w:eastAsia="Times New Roman" w:cs="Arial"/>
                <w:color w:val="000000"/>
                <w:sz w:val="20"/>
                <w:szCs w:val="20"/>
                <w:lang/>
              </w:rPr>
              <w:t xml:space="preserve"> zijn</w:t>
            </w:r>
            <w:r w:rsidRPr="00CC5A3A">
              <w:rPr>
                <w:rFonts w:eastAsia="Times New Roman" w:cs="Arial"/>
                <w:color w:val="000000"/>
                <w:sz w:val="20"/>
                <w:szCs w:val="20"/>
                <w:lang/>
              </w:rPr>
              <w:t xml:space="preserve"> ontslag had ingediend en</w:t>
            </w:r>
            <w:r>
              <w:rPr>
                <w:rFonts w:eastAsia="Times New Roman" w:cs="Arial"/>
                <w:color w:val="000000"/>
                <w:sz w:val="20"/>
                <w:szCs w:val="20"/>
                <w:lang/>
              </w:rPr>
              <w:t xml:space="preserve"> SvdA</w:t>
            </w:r>
            <w:r w:rsidRPr="00CC5A3A">
              <w:rPr>
                <w:rFonts w:eastAsia="Times New Roman" w:cs="Arial"/>
                <w:color w:val="000000"/>
                <w:sz w:val="20"/>
                <w:szCs w:val="20"/>
                <w:lang/>
              </w:rPr>
              <w:t xml:space="preserve"> begrijpt niet waarom Alight dit niet heeft aanvaard</w:t>
            </w:r>
            <w:r>
              <w:rPr>
                <w:rFonts w:eastAsia="Times New Roman" w:cs="Arial"/>
                <w:color w:val="000000"/>
                <w:sz w:val="20"/>
                <w:szCs w:val="20"/>
                <w:lang/>
              </w:rPr>
              <w:t>, maar wel die hele procedure heeft gestart om hem te ontslaan – waarom heeft Alight dit nooit overwogen? – dit was een mogelijkheid die Alight nooit heeft benut</w:t>
            </w:r>
          </w:p>
        </w:tc>
      </w:tr>
      <w:tr w:rsidR="00D02E4D" w:rsidRPr="00CC5A3A" w14:paraId="0627ECF5"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1969AD3E" w14:textId="69925B3E" w:rsidR="00D02E4D" w:rsidRPr="00B45408" w:rsidRDefault="00D02E4D" w:rsidP="00D02E4D">
            <w:pPr>
              <w:pStyle w:val="ListParagraph"/>
              <w:numPr>
                <w:ilvl w:val="0"/>
                <w:numId w:val="1"/>
              </w:numPr>
              <w:spacing w:after="120" w:line="240" w:lineRule="auto"/>
              <w:ind w:left="357" w:hanging="357"/>
              <w:jc w:val="left"/>
              <w:rPr>
                <w:rFonts w:eastAsia="Times New Roman" w:cs="Arial"/>
                <w:color w:val="000000"/>
                <w:sz w:val="20"/>
                <w:szCs w:val="20"/>
                <w:lang/>
              </w:rPr>
            </w:pPr>
            <w:r w:rsidRPr="00CC5A3A">
              <w:rPr>
                <w:rFonts w:eastAsia="Times New Roman" w:cs="Arial"/>
                <w:color w:val="000000"/>
                <w:sz w:val="20"/>
                <w:szCs w:val="20"/>
                <w:lang/>
              </w:rPr>
              <w:lastRenderedPageBreak/>
              <w:t>Hoe zou u de algemene sfeer omschrijven in uw team?</w:t>
            </w:r>
          </w:p>
        </w:tc>
      </w:tr>
      <w:tr w:rsidR="00D02E4D" w:rsidRPr="00DF32F9" w14:paraId="42EFD1DD" w14:textId="77777777" w:rsidTr="00222C91">
        <w:tc>
          <w:tcPr>
            <w:tcW w:w="5000" w:type="pct"/>
          </w:tcPr>
          <w:p w14:paraId="6F3590E9" w14:textId="1574B1BA" w:rsidR="00D02E4D" w:rsidRPr="0055530E" w:rsidRDefault="00D02E4D" w:rsidP="0055530E">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3/2020: </w:t>
            </w:r>
            <w:r>
              <w:rPr>
                <w:rFonts w:eastAsia="Times New Roman" w:cs="Arial"/>
                <w:color w:val="000000"/>
                <w:sz w:val="20"/>
                <w:szCs w:val="20"/>
                <w:lang/>
              </w:rPr>
              <w:t xml:space="preserve">SvdA had </w:t>
            </w:r>
            <w:r w:rsidRPr="00CC5A3A">
              <w:rPr>
                <w:rFonts w:eastAsia="Times New Roman" w:cs="Arial"/>
                <w:color w:val="000000"/>
                <w:sz w:val="20"/>
                <w:szCs w:val="20"/>
                <w:lang/>
              </w:rPr>
              <w:t xml:space="preserve">meer contact nodig en </w:t>
            </w:r>
            <w:r>
              <w:rPr>
                <w:rFonts w:eastAsia="Times New Roman" w:cs="Arial"/>
                <w:color w:val="000000"/>
                <w:sz w:val="20"/>
                <w:szCs w:val="20"/>
                <w:lang/>
              </w:rPr>
              <w:t xml:space="preserve">is toen </w:t>
            </w:r>
            <w:r w:rsidRPr="00CC5A3A">
              <w:rPr>
                <w:rFonts w:eastAsia="Times New Roman" w:cs="Arial"/>
                <w:color w:val="000000"/>
                <w:sz w:val="20"/>
                <w:szCs w:val="20"/>
                <w:lang/>
              </w:rPr>
              <w:t xml:space="preserve">dus meer op kantoor geweest – SvdA heeft zich </w:t>
            </w:r>
            <w:r>
              <w:rPr>
                <w:rFonts w:eastAsia="Times New Roman" w:cs="Arial"/>
                <w:color w:val="000000"/>
                <w:sz w:val="20"/>
                <w:szCs w:val="20"/>
                <w:lang/>
              </w:rPr>
              <w:t xml:space="preserve">toen ook </w:t>
            </w:r>
            <w:r w:rsidRPr="00CC5A3A">
              <w:rPr>
                <w:rFonts w:eastAsia="Times New Roman" w:cs="Arial"/>
                <w:color w:val="000000"/>
                <w:sz w:val="20"/>
                <w:szCs w:val="20"/>
                <w:lang/>
              </w:rPr>
              <w:t xml:space="preserve">geout naar collega’s toe die er toen aanwezig waren – </w:t>
            </w:r>
            <w:r>
              <w:rPr>
                <w:rFonts w:eastAsia="Times New Roman" w:cs="Arial"/>
                <w:color w:val="000000"/>
                <w:sz w:val="20"/>
                <w:szCs w:val="20"/>
                <w:lang/>
              </w:rPr>
              <w:t xml:space="preserve">SvdA heeft gemeld dat hij dit nooit heeft gezegd om reden dat hij dit in 2004 niet mocht zeggen want dat dit problemen zou veroorzaken – </w:t>
            </w:r>
            <w:r w:rsidRPr="00CC5A3A">
              <w:rPr>
                <w:rFonts w:eastAsia="Times New Roman" w:cs="Arial"/>
                <w:color w:val="000000"/>
                <w:sz w:val="20"/>
                <w:szCs w:val="20"/>
                <w:lang/>
              </w:rPr>
              <w:t>meeste</w:t>
            </w:r>
            <w:r>
              <w:rPr>
                <w:rFonts w:eastAsia="Times New Roman" w:cs="Arial"/>
                <w:color w:val="000000"/>
                <w:sz w:val="20"/>
                <w:szCs w:val="20"/>
                <w:lang/>
              </w:rPr>
              <w:t xml:space="preserve"> collega’s</w:t>
            </w:r>
            <w:r w:rsidRPr="00CC5A3A">
              <w:rPr>
                <w:rFonts w:eastAsia="Times New Roman" w:cs="Arial"/>
                <w:color w:val="000000"/>
                <w:sz w:val="20"/>
                <w:szCs w:val="20"/>
                <w:lang/>
              </w:rPr>
              <w:t xml:space="preserve"> hebben SvdA gesteund – </w:t>
            </w:r>
            <w:r>
              <w:rPr>
                <w:rFonts w:eastAsia="Times New Roman" w:cs="Arial"/>
                <w:color w:val="000000"/>
                <w:sz w:val="20"/>
                <w:szCs w:val="20"/>
                <w:lang/>
              </w:rPr>
              <w:t>SvdA heeft AA</w:t>
            </w:r>
            <w:r w:rsidRPr="00CC5A3A">
              <w:rPr>
                <w:rFonts w:eastAsia="Times New Roman" w:cs="Arial"/>
                <w:color w:val="000000"/>
                <w:sz w:val="20"/>
                <w:szCs w:val="20"/>
                <w:lang/>
              </w:rPr>
              <w:t xml:space="preserve"> </w:t>
            </w:r>
            <w:r>
              <w:rPr>
                <w:rFonts w:eastAsia="Times New Roman" w:cs="Arial"/>
                <w:color w:val="000000"/>
                <w:sz w:val="20"/>
                <w:szCs w:val="20"/>
                <w:lang/>
              </w:rPr>
              <w:t xml:space="preserve">toen </w:t>
            </w:r>
            <w:r w:rsidRPr="00CC5A3A">
              <w:rPr>
                <w:rFonts w:eastAsia="Times New Roman" w:cs="Arial"/>
                <w:color w:val="000000"/>
                <w:sz w:val="20"/>
                <w:szCs w:val="20"/>
                <w:lang/>
              </w:rPr>
              <w:t>ook persoonlijk geïnformeerd en zijn reactie was “</w:t>
            </w:r>
            <w:r w:rsidRPr="006B5D5E">
              <w:rPr>
                <w:rFonts w:eastAsia="Times New Roman" w:cs="Arial"/>
                <w:i/>
                <w:iCs/>
                <w:color w:val="000000"/>
                <w:sz w:val="20"/>
                <w:szCs w:val="20"/>
                <w:lang/>
              </w:rPr>
              <w:t>dit is</w:t>
            </w:r>
            <w:r>
              <w:rPr>
                <w:rFonts w:eastAsia="Times New Roman" w:cs="Arial"/>
                <w:color w:val="000000"/>
                <w:sz w:val="20"/>
                <w:szCs w:val="20"/>
                <w:lang/>
              </w:rPr>
              <w:t xml:space="preserve"> </w:t>
            </w:r>
            <w:r w:rsidRPr="00CD231D">
              <w:rPr>
                <w:rFonts w:eastAsia="Times New Roman" w:cs="Arial"/>
                <w:i/>
                <w:iCs/>
                <w:color w:val="000000"/>
                <w:sz w:val="20"/>
                <w:szCs w:val="20"/>
                <w:lang/>
              </w:rPr>
              <w:t>voor ons geen probleem</w:t>
            </w:r>
            <w:r w:rsidRPr="00CC5A3A">
              <w:rPr>
                <w:rFonts w:eastAsia="Times New Roman" w:cs="Arial"/>
                <w:color w:val="000000"/>
                <w:sz w:val="20"/>
                <w:szCs w:val="20"/>
                <w:lang/>
              </w:rPr>
              <w:t>”</w:t>
            </w:r>
            <w:r w:rsidR="0055530E">
              <w:rPr>
                <w:rFonts w:eastAsia="Times New Roman" w:cs="Arial"/>
                <w:color w:val="000000"/>
                <w:sz w:val="20"/>
                <w:szCs w:val="20"/>
                <w:lang/>
              </w:rPr>
              <w:t xml:space="preserve"> –</w:t>
            </w:r>
            <w:r w:rsidR="005B0982" w:rsidRPr="0055530E">
              <w:rPr>
                <w:rFonts w:eastAsia="Times New Roman" w:cs="Arial"/>
                <w:color w:val="000000"/>
                <w:sz w:val="20"/>
                <w:szCs w:val="20"/>
                <w:lang/>
              </w:rPr>
              <w:t xml:space="preserve"> BV en JB werden niet persoonlijk ingelicht door SvdA.</w:t>
            </w:r>
          </w:p>
          <w:p w14:paraId="75051C7F" w14:textId="43A3E618"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SvdA heeft het v</w:t>
            </w:r>
            <w:r w:rsidRPr="00CC5A3A">
              <w:rPr>
                <w:rFonts w:eastAsia="Times New Roman" w:cs="Arial"/>
                <w:color w:val="000000"/>
                <w:sz w:val="20"/>
                <w:szCs w:val="20"/>
                <w:lang/>
              </w:rPr>
              <w:t xml:space="preserve">ermoeden dat </w:t>
            </w:r>
            <w:r>
              <w:rPr>
                <w:rFonts w:eastAsia="Times New Roman" w:cs="Arial"/>
                <w:color w:val="000000"/>
                <w:sz w:val="20"/>
                <w:szCs w:val="20"/>
                <w:lang/>
              </w:rPr>
              <w:t>BV</w:t>
            </w:r>
            <w:r w:rsidRPr="00CC5A3A">
              <w:rPr>
                <w:rFonts w:eastAsia="Times New Roman" w:cs="Arial"/>
                <w:color w:val="000000"/>
                <w:sz w:val="20"/>
                <w:szCs w:val="20"/>
                <w:lang/>
              </w:rPr>
              <w:t xml:space="preserve"> het wel al</w:t>
            </w:r>
            <w:r>
              <w:rPr>
                <w:rFonts w:eastAsia="Times New Roman" w:cs="Arial"/>
                <w:color w:val="000000"/>
                <w:sz w:val="20"/>
                <w:szCs w:val="20"/>
                <w:lang/>
              </w:rPr>
              <w:t xml:space="preserve"> langer</w:t>
            </w:r>
            <w:r w:rsidRPr="00CC5A3A">
              <w:rPr>
                <w:rFonts w:eastAsia="Times New Roman" w:cs="Arial"/>
                <w:color w:val="000000"/>
                <w:sz w:val="20"/>
                <w:szCs w:val="20"/>
                <w:lang/>
              </w:rPr>
              <w:t xml:space="preserve"> wist, zelfs al van voor </w:t>
            </w:r>
            <w:r>
              <w:rPr>
                <w:rFonts w:eastAsia="Times New Roman" w:cs="Arial"/>
                <w:color w:val="000000"/>
                <w:sz w:val="20"/>
                <w:szCs w:val="20"/>
                <w:lang/>
              </w:rPr>
              <w:t>3/</w:t>
            </w:r>
            <w:r w:rsidRPr="00CC5A3A">
              <w:rPr>
                <w:rFonts w:eastAsia="Times New Roman" w:cs="Arial"/>
                <w:color w:val="000000"/>
                <w:sz w:val="20"/>
                <w:szCs w:val="20"/>
                <w:lang/>
              </w:rPr>
              <w:t>2020 – in een periode van poging tot</w:t>
            </w:r>
            <w:r>
              <w:rPr>
                <w:rFonts w:eastAsia="Times New Roman" w:cs="Arial"/>
                <w:color w:val="000000"/>
                <w:sz w:val="20"/>
                <w:szCs w:val="20"/>
                <w:lang/>
              </w:rPr>
              <w:t xml:space="preserve"> </w:t>
            </w:r>
            <w:r w:rsidRPr="00CC5A3A">
              <w:rPr>
                <w:rFonts w:eastAsia="Times New Roman" w:cs="Arial"/>
                <w:color w:val="000000"/>
                <w:sz w:val="20"/>
                <w:szCs w:val="20"/>
                <w:lang/>
              </w:rPr>
              <w:t xml:space="preserve">werkhervatting heeft zich </w:t>
            </w:r>
            <w:r>
              <w:rPr>
                <w:rFonts w:eastAsia="Times New Roman" w:cs="Arial"/>
                <w:color w:val="000000"/>
                <w:sz w:val="20"/>
                <w:szCs w:val="20"/>
                <w:lang/>
              </w:rPr>
              <w:t>immers een</w:t>
            </w:r>
            <w:r w:rsidRPr="00CC5A3A">
              <w:rPr>
                <w:rFonts w:eastAsia="Times New Roman" w:cs="Arial"/>
                <w:color w:val="000000"/>
                <w:sz w:val="20"/>
                <w:szCs w:val="20"/>
                <w:lang/>
              </w:rPr>
              <w:t xml:space="preserve"> voorval voorgedaan </w:t>
            </w:r>
            <w:r>
              <w:rPr>
                <w:rFonts w:eastAsia="Times New Roman" w:cs="Arial"/>
                <w:color w:val="000000"/>
                <w:sz w:val="20"/>
                <w:szCs w:val="20"/>
                <w:lang/>
              </w:rPr>
              <w:t>tijdens een</w:t>
            </w:r>
            <w:r w:rsidRPr="00CC5A3A">
              <w:rPr>
                <w:rFonts w:eastAsia="Times New Roman" w:cs="Arial"/>
                <w:color w:val="000000"/>
                <w:sz w:val="20"/>
                <w:szCs w:val="20"/>
                <w:lang/>
              </w:rPr>
              <w:t xml:space="preserve"> Teamsmeeting op een avond in 2017/2018 (</w:t>
            </w:r>
            <w:r>
              <w:rPr>
                <w:rFonts w:eastAsia="Times New Roman" w:cs="Arial"/>
                <w:color w:val="000000"/>
                <w:sz w:val="20"/>
                <w:szCs w:val="20"/>
                <w:lang/>
              </w:rPr>
              <w:t>meeting met BV en</w:t>
            </w:r>
            <w:r w:rsidRPr="00CC5A3A">
              <w:rPr>
                <w:rFonts w:eastAsia="Times New Roman" w:cs="Arial"/>
                <w:color w:val="000000"/>
                <w:sz w:val="20"/>
                <w:szCs w:val="20"/>
                <w:lang/>
              </w:rPr>
              <w:t xml:space="preserve"> Victor Gonzalez</w:t>
            </w:r>
            <w:r>
              <w:rPr>
                <w:rFonts w:eastAsia="Times New Roman" w:cs="Arial"/>
                <w:color w:val="000000"/>
                <w:sz w:val="20"/>
                <w:szCs w:val="20"/>
                <w:lang/>
              </w:rPr>
              <w:t>, de</w:t>
            </w:r>
            <w:r w:rsidRPr="00CC5A3A">
              <w:rPr>
                <w:rFonts w:eastAsia="Times New Roman" w:cs="Arial"/>
                <w:color w:val="000000"/>
                <w:sz w:val="20"/>
                <w:szCs w:val="20"/>
                <w:lang/>
              </w:rPr>
              <w:t xml:space="preserve"> verantwoordelijke </w:t>
            </w:r>
            <w:r>
              <w:rPr>
                <w:rFonts w:eastAsia="Times New Roman" w:cs="Arial"/>
                <w:color w:val="000000"/>
                <w:sz w:val="20"/>
                <w:szCs w:val="20"/>
                <w:lang/>
              </w:rPr>
              <w:t xml:space="preserve">van het </w:t>
            </w:r>
            <w:r w:rsidRPr="00CC5A3A">
              <w:rPr>
                <w:rFonts w:eastAsia="Times New Roman" w:cs="Arial"/>
                <w:color w:val="000000"/>
                <w:sz w:val="20"/>
                <w:szCs w:val="20"/>
                <w:lang/>
              </w:rPr>
              <w:t>demo team</w:t>
            </w:r>
            <w:r>
              <w:rPr>
                <w:rFonts w:eastAsia="Times New Roman" w:cs="Arial"/>
                <w:color w:val="000000"/>
                <w:sz w:val="20"/>
                <w:szCs w:val="20"/>
                <w:lang/>
              </w:rPr>
              <w:t xml:space="preserve"> in Granada</w:t>
            </w:r>
            <w:r w:rsidRPr="00CC5A3A">
              <w:rPr>
                <w:rFonts w:eastAsia="Times New Roman" w:cs="Arial"/>
                <w:color w:val="000000"/>
                <w:sz w:val="20"/>
                <w:szCs w:val="20"/>
                <w:lang/>
              </w:rPr>
              <w:t xml:space="preserve"> die </w:t>
            </w:r>
            <w:r>
              <w:rPr>
                <w:rFonts w:eastAsia="Times New Roman" w:cs="Arial"/>
                <w:color w:val="000000"/>
                <w:sz w:val="20"/>
                <w:szCs w:val="20"/>
                <w:lang/>
              </w:rPr>
              <w:t xml:space="preserve">toen </w:t>
            </w:r>
            <w:r w:rsidRPr="00CC5A3A">
              <w:rPr>
                <w:rFonts w:eastAsia="Times New Roman" w:cs="Arial"/>
                <w:color w:val="000000"/>
                <w:sz w:val="20"/>
                <w:szCs w:val="20"/>
                <w:lang/>
              </w:rPr>
              <w:t>rapporteerde</w:t>
            </w:r>
            <w:r w:rsidR="005B0982">
              <w:rPr>
                <w:rFonts w:eastAsia="Times New Roman" w:cs="Arial"/>
                <w:color w:val="000000"/>
                <w:sz w:val="20"/>
                <w:szCs w:val="20"/>
                <w:lang/>
              </w:rPr>
              <w:t xml:space="preserve"> aan SvdA).</w:t>
            </w:r>
          </w:p>
          <w:p w14:paraId="60233D07" w14:textId="15930057" w:rsidR="00D02E4D" w:rsidRPr="00CC5A3A" w:rsidRDefault="00D02E4D" w:rsidP="00D02E4D">
            <w:pPr>
              <w:pStyle w:val="ListParagraph"/>
              <w:numPr>
                <w:ilvl w:val="1"/>
                <w:numId w:val="8"/>
              </w:numPr>
              <w:spacing w:after="120"/>
              <w:ind w:left="890"/>
              <w:rPr>
                <w:rFonts w:eastAsia="Times New Roman" w:cs="Arial"/>
                <w:color w:val="000000"/>
                <w:sz w:val="20"/>
                <w:szCs w:val="20"/>
                <w:lang/>
              </w:rPr>
            </w:pPr>
            <w:r>
              <w:rPr>
                <w:rFonts w:eastAsia="Times New Roman" w:cs="Arial"/>
                <w:color w:val="000000"/>
                <w:sz w:val="20"/>
                <w:szCs w:val="20"/>
                <w:lang/>
              </w:rPr>
              <w:t xml:space="preserve">Toen </w:t>
            </w:r>
            <w:r w:rsidRPr="00CC5A3A">
              <w:rPr>
                <w:rFonts w:eastAsia="Times New Roman" w:cs="Arial"/>
                <w:color w:val="000000"/>
                <w:sz w:val="20"/>
                <w:szCs w:val="20"/>
                <w:lang/>
              </w:rPr>
              <w:t>S</w:t>
            </w:r>
            <w:r>
              <w:rPr>
                <w:rFonts w:eastAsia="Times New Roman" w:cs="Arial"/>
                <w:color w:val="000000"/>
                <w:sz w:val="20"/>
                <w:szCs w:val="20"/>
                <w:lang/>
              </w:rPr>
              <w:t>vdA een s</w:t>
            </w:r>
            <w:r w:rsidRPr="00CC5A3A">
              <w:rPr>
                <w:rFonts w:eastAsia="Times New Roman" w:cs="Arial"/>
                <w:color w:val="000000"/>
                <w:sz w:val="20"/>
                <w:szCs w:val="20"/>
                <w:lang/>
              </w:rPr>
              <w:t xml:space="preserve">lide </w:t>
            </w:r>
            <w:r>
              <w:rPr>
                <w:rFonts w:eastAsia="Times New Roman" w:cs="Arial"/>
                <w:color w:val="000000"/>
                <w:sz w:val="20"/>
                <w:szCs w:val="20"/>
                <w:lang/>
              </w:rPr>
              <w:t xml:space="preserve">had gepresenteerd </w:t>
            </w:r>
            <w:r w:rsidRPr="00CC5A3A">
              <w:rPr>
                <w:rFonts w:eastAsia="Times New Roman" w:cs="Arial"/>
                <w:color w:val="000000"/>
                <w:sz w:val="20"/>
                <w:szCs w:val="20"/>
                <w:lang/>
              </w:rPr>
              <w:t xml:space="preserve">met </w:t>
            </w:r>
            <w:r>
              <w:rPr>
                <w:rFonts w:eastAsia="Times New Roman" w:cs="Arial"/>
                <w:color w:val="000000"/>
                <w:sz w:val="20"/>
                <w:szCs w:val="20"/>
                <w:lang/>
              </w:rPr>
              <w:t xml:space="preserve">een </w:t>
            </w:r>
            <w:r w:rsidR="005B0982">
              <w:rPr>
                <w:rFonts w:eastAsia="Times New Roman" w:cs="Arial"/>
                <w:color w:val="000000"/>
                <w:sz w:val="20"/>
                <w:szCs w:val="20"/>
                <w:lang/>
              </w:rPr>
              <w:t xml:space="preserve">grafiek / </w:t>
            </w:r>
            <w:r w:rsidRPr="00CC5A3A">
              <w:rPr>
                <w:rFonts w:eastAsia="Times New Roman" w:cs="Arial"/>
                <w:color w:val="000000"/>
                <w:sz w:val="20"/>
                <w:szCs w:val="20"/>
                <w:lang/>
              </w:rPr>
              <w:t>bar chart</w:t>
            </w:r>
            <w:r>
              <w:rPr>
                <w:rFonts w:eastAsia="Times New Roman" w:cs="Arial"/>
                <w:color w:val="000000"/>
                <w:sz w:val="20"/>
                <w:szCs w:val="20"/>
                <w:lang/>
              </w:rPr>
              <w:t xml:space="preserve"> op kwam de</w:t>
            </w:r>
            <w:r w:rsidRPr="00CC5A3A">
              <w:rPr>
                <w:rFonts w:eastAsia="Times New Roman" w:cs="Arial"/>
                <w:color w:val="000000"/>
                <w:sz w:val="20"/>
                <w:szCs w:val="20"/>
                <w:lang/>
              </w:rPr>
              <w:t xml:space="preserve"> opmerking van </w:t>
            </w:r>
            <w:r>
              <w:rPr>
                <w:rFonts w:eastAsia="Times New Roman" w:cs="Arial"/>
                <w:color w:val="000000"/>
                <w:sz w:val="20"/>
                <w:szCs w:val="20"/>
                <w:lang/>
              </w:rPr>
              <w:t>BV</w:t>
            </w:r>
            <w:r w:rsidRPr="00CC5A3A">
              <w:rPr>
                <w:rFonts w:eastAsia="Times New Roman" w:cs="Arial"/>
                <w:color w:val="000000"/>
                <w:sz w:val="20"/>
                <w:szCs w:val="20"/>
                <w:lang/>
              </w:rPr>
              <w:t xml:space="preserve"> “</w:t>
            </w:r>
            <w:r w:rsidRPr="006B5D5E">
              <w:rPr>
                <w:rFonts w:eastAsia="Times New Roman" w:cs="Arial"/>
                <w:i/>
                <w:iCs/>
                <w:color w:val="000000"/>
                <w:sz w:val="20"/>
                <w:szCs w:val="20"/>
                <w:lang/>
              </w:rPr>
              <w:t>waarom staat die bar chart niet in het roze</w:t>
            </w:r>
            <w:r w:rsidRPr="00CC5A3A">
              <w:rPr>
                <w:rFonts w:eastAsia="Times New Roman" w:cs="Arial"/>
                <w:color w:val="000000"/>
                <w:sz w:val="20"/>
                <w:szCs w:val="20"/>
                <w:lang/>
              </w:rPr>
              <w:t xml:space="preserve">?” </w:t>
            </w:r>
            <w:r>
              <w:rPr>
                <w:rFonts w:eastAsia="Times New Roman" w:cs="Arial"/>
                <w:color w:val="000000"/>
                <w:sz w:val="20"/>
                <w:szCs w:val="20"/>
                <w:lang/>
              </w:rPr>
              <w:t xml:space="preserve">– BV had dat </w:t>
            </w:r>
            <w:r w:rsidRPr="00CC5A3A">
              <w:rPr>
                <w:rFonts w:eastAsia="Times New Roman" w:cs="Arial"/>
                <w:color w:val="000000"/>
                <w:sz w:val="20"/>
                <w:szCs w:val="20"/>
                <w:lang/>
              </w:rPr>
              <w:t>al lachend gezegd</w:t>
            </w:r>
            <w:r>
              <w:rPr>
                <w:rFonts w:eastAsia="Times New Roman" w:cs="Arial"/>
                <w:color w:val="000000"/>
                <w:sz w:val="20"/>
                <w:szCs w:val="20"/>
                <w:lang/>
              </w:rPr>
              <w:t xml:space="preserve">, maar SvdA had </w:t>
            </w:r>
            <w:r w:rsidR="005B0982">
              <w:rPr>
                <w:rFonts w:eastAsia="Times New Roman" w:cs="Arial"/>
                <w:color w:val="000000"/>
                <w:sz w:val="20"/>
                <w:szCs w:val="20"/>
                <w:lang/>
              </w:rPr>
              <w:t>op die manier begrepen</w:t>
            </w:r>
            <w:r>
              <w:rPr>
                <w:rFonts w:eastAsia="Times New Roman" w:cs="Arial"/>
                <w:color w:val="000000"/>
                <w:sz w:val="20"/>
                <w:szCs w:val="20"/>
                <w:lang/>
              </w:rPr>
              <w:t xml:space="preserve"> dat BV wist van zijn geaardheid</w:t>
            </w:r>
            <w:r w:rsidR="005B0982">
              <w:rPr>
                <w:rFonts w:eastAsia="Times New Roman" w:cs="Arial"/>
                <w:color w:val="000000"/>
                <w:sz w:val="20"/>
                <w:szCs w:val="20"/>
                <w:lang/>
              </w:rPr>
              <w:t xml:space="preserve"> en dat hij SvdA daarmee wou pesten op een moment dat SvdA zich nog niet had geout op het werk</w:t>
            </w:r>
            <w:r>
              <w:rPr>
                <w:rFonts w:eastAsia="Times New Roman" w:cs="Arial"/>
                <w:color w:val="000000"/>
                <w:sz w:val="20"/>
                <w:szCs w:val="20"/>
                <w:lang/>
              </w:rPr>
              <w:t xml:space="preserve"> – Victor Gonzalez heeft daar niet op gereageerd en SvdA is verder gegaan met de presentatie</w:t>
            </w:r>
          </w:p>
          <w:p w14:paraId="42E9305A" w14:textId="77777777" w:rsidR="00D02E4D" w:rsidRPr="00CC5A3A" w:rsidRDefault="00D02E4D" w:rsidP="00D02E4D">
            <w:pPr>
              <w:pStyle w:val="ListParagraph"/>
              <w:numPr>
                <w:ilvl w:val="1"/>
                <w:numId w:val="8"/>
              </w:numPr>
              <w:spacing w:after="120"/>
              <w:ind w:left="890"/>
              <w:rPr>
                <w:rFonts w:eastAsia="Times New Roman" w:cs="Arial"/>
                <w:color w:val="000000"/>
                <w:sz w:val="20"/>
                <w:szCs w:val="20"/>
                <w:lang/>
              </w:rPr>
            </w:pPr>
            <w:r w:rsidRPr="00CC5A3A">
              <w:rPr>
                <w:rFonts w:eastAsia="Times New Roman" w:cs="Arial"/>
                <w:color w:val="000000"/>
                <w:sz w:val="20"/>
                <w:szCs w:val="20"/>
                <w:lang/>
              </w:rPr>
              <w:t>Voor SvdA kwam dit over als pestgedrag</w:t>
            </w:r>
            <w:r>
              <w:rPr>
                <w:rFonts w:eastAsia="Times New Roman" w:cs="Arial"/>
                <w:color w:val="000000"/>
                <w:sz w:val="20"/>
                <w:szCs w:val="20"/>
                <w:lang/>
              </w:rPr>
              <w:t xml:space="preserve"> van BV naar SvdA toe</w:t>
            </w:r>
            <w:r w:rsidRPr="00CC5A3A">
              <w:rPr>
                <w:rFonts w:eastAsia="Times New Roman" w:cs="Arial"/>
                <w:color w:val="000000"/>
                <w:sz w:val="20"/>
                <w:szCs w:val="20"/>
                <w:lang/>
              </w:rPr>
              <w:t xml:space="preserve"> – </w:t>
            </w:r>
            <w:r>
              <w:rPr>
                <w:rFonts w:eastAsia="Times New Roman" w:cs="Arial"/>
                <w:color w:val="000000"/>
                <w:sz w:val="20"/>
                <w:szCs w:val="20"/>
                <w:lang/>
              </w:rPr>
              <w:t xml:space="preserve">SvdA </w:t>
            </w:r>
            <w:r w:rsidRPr="00CC5A3A">
              <w:rPr>
                <w:rFonts w:eastAsia="Times New Roman" w:cs="Arial"/>
                <w:color w:val="000000"/>
                <w:sz w:val="20"/>
                <w:szCs w:val="20"/>
                <w:lang/>
              </w:rPr>
              <w:t>heeft er op dat moment met niemand over gesproken.</w:t>
            </w:r>
          </w:p>
          <w:p w14:paraId="0CAF7A34" w14:textId="3E4CEE81" w:rsidR="00D02E4D" w:rsidRPr="00222C91" w:rsidRDefault="00D02E4D"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SvdA heeft toen</w:t>
            </w:r>
            <w:ins w:id="35" w:author="Stephane van der Aa" w:date="2023-10-17T03:55:00Z">
              <w:r w:rsidR="0062468F">
                <w:rPr>
                  <w:rFonts w:eastAsia="Times New Roman" w:cs="Arial"/>
                  <w:color w:val="000000"/>
                  <w:sz w:val="20"/>
                  <w:szCs w:val="20"/>
                  <w:lang/>
                </w:rPr>
                <w:t xml:space="preserve"> (in 2020, niet in </w:t>
              </w:r>
            </w:ins>
            <w:ins w:id="36" w:author="Stephane van der Aa" w:date="2023-10-17T03:56:00Z">
              <w:r w:rsidR="0062468F">
                <w:rPr>
                  <w:rFonts w:eastAsia="Times New Roman" w:cs="Arial"/>
                  <w:color w:val="000000"/>
                  <w:sz w:val="20"/>
                  <w:szCs w:val="20"/>
                  <w:lang/>
                </w:rPr>
                <w:t>20</w:t>
              </w:r>
            </w:ins>
            <w:ins w:id="37" w:author="Stephane van der Aa" w:date="2023-10-17T03:55:00Z">
              <w:r w:rsidR="0062468F">
                <w:rPr>
                  <w:rFonts w:eastAsia="Times New Roman" w:cs="Arial"/>
                  <w:color w:val="000000"/>
                  <w:sz w:val="20"/>
                  <w:szCs w:val="20"/>
                  <w:lang/>
                </w:rPr>
                <w:t>17of18</w:t>
              </w:r>
            </w:ins>
            <w:ins w:id="38" w:author="Stephane van der Aa" w:date="2023-10-17T03:56:00Z">
              <w:r w:rsidR="0062468F">
                <w:rPr>
                  <w:rFonts w:eastAsia="Times New Roman" w:cs="Arial"/>
                  <w:color w:val="000000"/>
                  <w:sz w:val="20"/>
                  <w:szCs w:val="20"/>
                  <w:lang/>
                </w:rPr>
                <w:t>)</w:t>
              </w:r>
            </w:ins>
            <w:r>
              <w:rPr>
                <w:rFonts w:eastAsia="Times New Roman" w:cs="Arial"/>
                <w:color w:val="000000"/>
                <w:sz w:val="20"/>
                <w:szCs w:val="20"/>
                <w:lang/>
              </w:rPr>
              <w:t xml:space="preserve"> contact genomen met </w:t>
            </w:r>
            <w:ins w:id="39" w:author="Stephane van der Aa" w:date="2023-10-17T03:56:00Z">
              <w:r w:rsidR="0062468F">
                <w:rPr>
                  <w:rFonts w:eastAsia="Times New Roman" w:cs="Arial"/>
                  <w:color w:val="000000"/>
                  <w:sz w:val="20"/>
                  <w:szCs w:val="20"/>
                  <w:lang/>
                </w:rPr>
                <w:t>vorige,</w:t>
              </w:r>
            </w:ins>
            <w:r>
              <w:rPr>
                <w:rFonts w:eastAsia="Times New Roman" w:cs="Arial"/>
                <w:color w:val="000000"/>
                <w:sz w:val="20"/>
                <w:szCs w:val="20"/>
                <w:lang/>
              </w:rPr>
              <w:t>vorige CEO</w:t>
            </w:r>
            <w:ins w:id="40" w:author="Stephane van der Aa" w:date="2023-10-17T03:56:00Z">
              <w:r w:rsidR="0062468F">
                <w:rPr>
                  <w:rFonts w:eastAsia="Times New Roman" w:cs="Arial"/>
                  <w:color w:val="000000"/>
                  <w:sz w:val="20"/>
                  <w:szCs w:val="20"/>
                  <w:lang/>
                </w:rPr>
                <w:t xml:space="preserve"> (en na gefaalde HR mediation)</w:t>
              </w:r>
            </w:ins>
            <w:r>
              <w:rPr>
                <w:rFonts w:eastAsia="Times New Roman" w:cs="Arial"/>
                <w:color w:val="000000"/>
                <w:sz w:val="20"/>
                <w:szCs w:val="20"/>
                <w:lang/>
              </w:rPr>
              <w:t xml:space="preserve"> die op vertrekken stond, </w:t>
            </w:r>
            <w:r w:rsidRPr="00CC5A3A">
              <w:rPr>
                <w:rFonts w:eastAsia="Times New Roman" w:cs="Arial"/>
                <w:color w:val="000000"/>
                <w:sz w:val="20"/>
                <w:szCs w:val="20"/>
                <w:lang/>
              </w:rPr>
              <w:t>Andy Mooreshaw</w:t>
            </w:r>
            <w:r>
              <w:rPr>
                <w:rFonts w:eastAsia="Times New Roman" w:cs="Arial"/>
                <w:color w:val="000000"/>
                <w:sz w:val="20"/>
                <w:szCs w:val="20"/>
                <w:lang/>
              </w:rPr>
              <w:t xml:space="preserve"> (AM)</w:t>
            </w:r>
            <w:r w:rsidRPr="00CC5A3A">
              <w:rPr>
                <w:rFonts w:eastAsia="Times New Roman" w:cs="Arial"/>
                <w:color w:val="000000"/>
                <w:sz w:val="20"/>
                <w:szCs w:val="20"/>
                <w:lang/>
              </w:rPr>
              <w:t xml:space="preserve"> </w:t>
            </w:r>
            <w:r>
              <w:rPr>
                <w:rFonts w:eastAsia="Times New Roman" w:cs="Arial"/>
                <w:color w:val="000000"/>
                <w:sz w:val="20"/>
                <w:szCs w:val="20"/>
                <w:lang/>
              </w:rPr>
              <w:t>– SvdA heeft AM een</w:t>
            </w:r>
            <w:r w:rsidRPr="00CC5A3A">
              <w:rPr>
                <w:rFonts w:eastAsia="Times New Roman" w:cs="Arial"/>
                <w:color w:val="000000"/>
                <w:sz w:val="20"/>
                <w:szCs w:val="20"/>
                <w:lang/>
              </w:rPr>
              <w:t xml:space="preserve"> mail gestuurd met situatie </w:t>
            </w:r>
            <w:r>
              <w:rPr>
                <w:rFonts w:eastAsia="Times New Roman" w:cs="Arial"/>
                <w:color w:val="000000"/>
                <w:sz w:val="20"/>
                <w:szCs w:val="20"/>
                <w:lang/>
              </w:rPr>
              <w:t>en</w:t>
            </w:r>
            <w:r w:rsidRPr="00CC5A3A">
              <w:rPr>
                <w:rFonts w:eastAsia="Times New Roman" w:cs="Arial"/>
                <w:color w:val="000000"/>
                <w:sz w:val="20"/>
                <w:szCs w:val="20"/>
                <w:lang/>
              </w:rPr>
              <w:t xml:space="preserve"> feit dat SvdA zich niet kon outen</w:t>
            </w:r>
            <w:r w:rsidR="00D87F59">
              <w:rPr>
                <w:rFonts w:eastAsia="Times New Roman" w:cs="Arial"/>
                <w:color w:val="000000"/>
                <w:sz w:val="20"/>
                <w:szCs w:val="20"/>
                <w:lang/>
              </w:rPr>
              <w:t xml:space="preserve"> gedurende 16 jaar</w:t>
            </w:r>
            <w:r w:rsidRPr="00CC5A3A">
              <w:rPr>
                <w:rFonts w:eastAsia="Times New Roman" w:cs="Arial"/>
                <w:color w:val="000000"/>
                <w:sz w:val="20"/>
                <w:szCs w:val="20"/>
                <w:lang/>
              </w:rPr>
              <w:t xml:space="preserve"> en dat hij opmerkingen kreeg</w:t>
            </w:r>
            <w:r>
              <w:rPr>
                <w:rFonts w:eastAsia="Times New Roman" w:cs="Arial"/>
                <w:color w:val="000000"/>
                <w:sz w:val="20"/>
                <w:szCs w:val="20"/>
                <w:lang/>
              </w:rPr>
              <w:t xml:space="preserve"> naar zijn geaardheid</w:t>
            </w:r>
            <w:r w:rsidRPr="00CC5A3A">
              <w:rPr>
                <w:rFonts w:eastAsia="Times New Roman" w:cs="Arial"/>
                <w:color w:val="000000"/>
                <w:sz w:val="20"/>
                <w:szCs w:val="20"/>
                <w:lang/>
              </w:rPr>
              <w:t xml:space="preserve"> o.a. van </w:t>
            </w:r>
            <w:r>
              <w:rPr>
                <w:rFonts w:eastAsia="Times New Roman" w:cs="Arial"/>
                <w:color w:val="000000"/>
                <w:sz w:val="20"/>
                <w:szCs w:val="20"/>
                <w:lang/>
              </w:rPr>
              <w:t>BV</w:t>
            </w:r>
            <w:r w:rsidRPr="00CC5A3A">
              <w:rPr>
                <w:rFonts w:eastAsia="Times New Roman" w:cs="Arial"/>
                <w:color w:val="000000"/>
                <w:sz w:val="20"/>
                <w:szCs w:val="20"/>
                <w:lang/>
              </w:rPr>
              <w:t xml:space="preserve"> – </w:t>
            </w:r>
            <w:r>
              <w:rPr>
                <w:rFonts w:eastAsia="Times New Roman" w:cs="Arial"/>
                <w:color w:val="000000"/>
                <w:sz w:val="20"/>
                <w:szCs w:val="20"/>
                <w:lang/>
              </w:rPr>
              <w:t xml:space="preserve">AM had </w:t>
            </w:r>
            <w:r w:rsidRPr="00CC5A3A">
              <w:rPr>
                <w:rFonts w:eastAsia="Times New Roman" w:cs="Arial"/>
                <w:color w:val="000000"/>
                <w:sz w:val="20"/>
                <w:szCs w:val="20"/>
                <w:lang/>
              </w:rPr>
              <w:t>gevraagd aan Michael Rogers (</w:t>
            </w:r>
            <w:r>
              <w:rPr>
                <w:rFonts w:eastAsia="Times New Roman" w:cs="Arial"/>
                <w:color w:val="000000"/>
                <w:sz w:val="20"/>
                <w:szCs w:val="20"/>
                <w:lang/>
              </w:rPr>
              <w:t xml:space="preserve">nu nog steeds de </w:t>
            </w:r>
            <w:r w:rsidRPr="00CC5A3A">
              <w:rPr>
                <w:rFonts w:eastAsia="Times New Roman" w:cs="Arial"/>
                <w:color w:val="000000"/>
                <w:sz w:val="20"/>
                <w:szCs w:val="20"/>
                <w:lang/>
              </w:rPr>
              <w:t xml:space="preserve">CHRO) om met SvdA te praten – </w:t>
            </w:r>
            <w:r w:rsidR="00D87F59">
              <w:rPr>
                <w:rFonts w:eastAsia="Times New Roman" w:cs="Arial"/>
                <w:color w:val="000000"/>
                <w:sz w:val="20"/>
                <w:szCs w:val="20"/>
                <w:lang/>
              </w:rPr>
              <w:t xml:space="preserve">gesprek heeft plaatsgevonden, maar </w:t>
            </w:r>
            <w:r>
              <w:rPr>
                <w:rFonts w:eastAsia="Times New Roman" w:cs="Arial"/>
                <w:color w:val="000000"/>
                <w:sz w:val="20"/>
                <w:szCs w:val="20"/>
                <w:lang/>
              </w:rPr>
              <w:t xml:space="preserve">achteraf gezien </w:t>
            </w:r>
            <w:r w:rsidRPr="00CC5A3A">
              <w:rPr>
                <w:rFonts w:eastAsia="Times New Roman" w:cs="Arial"/>
                <w:color w:val="000000"/>
                <w:sz w:val="20"/>
                <w:szCs w:val="20"/>
                <w:lang/>
              </w:rPr>
              <w:t xml:space="preserve">was </w:t>
            </w:r>
            <w:r>
              <w:rPr>
                <w:rFonts w:eastAsia="Times New Roman" w:cs="Arial"/>
                <w:color w:val="000000"/>
                <w:sz w:val="20"/>
                <w:szCs w:val="20"/>
                <w:lang/>
              </w:rPr>
              <w:t xml:space="preserve">dat </w:t>
            </w:r>
            <w:r w:rsidRPr="00CC5A3A">
              <w:rPr>
                <w:rFonts w:eastAsia="Times New Roman" w:cs="Arial"/>
                <w:color w:val="000000"/>
                <w:sz w:val="20"/>
                <w:szCs w:val="20"/>
                <w:lang/>
              </w:rPr>
              <w:t xml:space="preserve">vooral vanuit optiek om te zien of SvdA Alight wou aantijgen voor </w:t>
            </w:r>
            <w:r w:rsidRPr="00CC5A3A">
              <w:rPr>
                <w:rFonts w:eastAsia="Times New Roman" w:cs="Arial"/>
                <w:color w:val="000000"/>
                <w:sz w:val="20"/>
                <w:szCs w:val="20"/>
                <w:lang/>
              </w:rPr>
              <w:lastRenderedPageBreak/>
              <w:t>discriminatie – bedoeling</w:t>
            </w:r>
            <w:r>
              <w:rPr>
                <w:rFonts w:eastAsia="Times New Roman" w:cs="Arial"/>
                <w:color w:val="000000"/>
                <w:sz w:val="20"/>
                <w:szCs w:val="20"/>
                <w:lang/>
              </w:rPr>
              <w:t xml:space="preserve"> van SvdA was</w:t>
            </w:r>
            <w:r w:rsidRPr="00CC5A3A">
              <w:rPr>
                <w:rFonts w:eastAsia="Times New Roman" w:cs="Arial"/>
                <w:color w:val="000000"/>
                <w:sz w:val="20"/>
                <w:szCs w:val="20"/>
                <w:lang/>
              </w:rPr>
              <w:t xml:space="preserve"> om met iemand te kunnen praten</w:t>
            </w:r>
            <w:r>
              <w:rPr>
                <w:rFonts w:eastAsia="Times New Roman" w:cs="Arial"/>
                <w:color w:val="000000"/>
                <w:sz w:val="20"/>
                <w:szCs w:val="20"/>
                <w:lang/>
              </w:rPr>
              <w:t xml:space="preserve"> en hij had de hoop dat iemand er iets mee zou doen.</w:t>
            </w:r>
          </w:p>
        </w:tc>
      </w:tr>
      <w:tr w:rsidR="00D02E4D" w:rsidRPr="00DF32F9" w14:paraId="2051BBFA"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4083EE17" w14:textId="2A394F88" w:rsidR="00D02E4D" w:rsidRPr="00CC5A3A" w:rsidRDefault="00D02E4D" w:rsidP="00D02E4D">
            <w:pPr>
              <w:pStyle w:val="ListParagraph"/>
              <w:numPr>
                <w:ilvl w:val="0"/>
                <w:numId w:val="1"/>
              </w:numPr>
              <w:spacing w:after="120" w:line="240" w:lineRule="auto"/>
              <w:ind w:left="357" w:hanging="357"/>
              <w:jc w:val="left"/>
              <w:rPr>
                <w:rFonts w:eastAsia="Times New Roman" w:cs="Arial"/>
                <w:color w:val="000000"/>
                <w:sz w:val="20"/>
                <w:szCs w:val="20"/>
                <w:lang/>
              </w:rPr>
            </w:pPr>
            <w:r>
              <w:rPr>
                <w:rFonts w:eastAsia="Times New Roman" w:cs="Arial"/>
                <w:color w:val="000000"/>
                <w:sz w:val="20"/>
                <w:szCs w:val="20"/>
                <w:lang/>
              </w:rPr>
              <w:lastRenderedPageBreak/>
              <w:t>Waren er nog andere opmerkingen van BV of van andere collega</w:t>
            </w:r>
            <w:r w:rsidR="00DA7C74">
              <w:rPr>
                <w:rFonts w:eastAsia="Times New Roman" w:cs="Arial"/>
                <w:color w:val="000000"/>
                <w:sz w:val="20"/>
                <w:szCs w:val="20"/>
                <w:lang/>
              </w:rPr>
              <w:t>’</w:t>
            </w:r>
            <w:r>
              <w:rPr>
                <w:rFonts w:eastAsia="Times New Roman" w:cs="Arial"/>
                <w:color w:val="000000"/>
                <w:sz w:val="20"/>
                <w:szCs w:val="20"/>
                <w:lang/>
              </w:rPr>
              <w:t>s</w:t>
            </w:r>
            <w:r w:rsidR="00DA7C74">
              <w:rPr>
                <w:rFonts w:eastAsia="Times New Roman" w:cs="Arial"/>
                <w:color w:val="000000"/>
                <w:sz w:val="20"/>
                <w:szCs w:val="20"/>
                <w:lang/>
              </w:rPr>
              <w:t xml:space="preserve"> over uw geaardheid</w:t>
            </w:r>
            <w:r>
              <w:rPr>
                <w:rFonts w:eastAsia="Times New Roman" w:cs="Arial"/>
                <w:color w:val="000000"/>
                <w:sz w:val="20"/>
                <w:szCs w:val="20"/>
                <w:lang/>
              </w:rPr>
              <w:t>?</w:t>
            </w:r>
          </w:p>
        </w:tc>
      </w:tr>
      <w:tr w:rsidR="00191C63" w:rsidRPr="00DF32F9" w14:paraId="786C37F7" w14:textId="77777777" w:rsidTr="00222C91">
        <w:tc>
          <w:tcPr>
            <w:tcW w:w="5000" w:type="pct"/>
          </w:tcPr>
          <w:p w14:paraId="75953702" w14:textId="200AAD5D" w:rsidR="00191C63" w:rsidRPr="00222C91" w:rsidRDefault="00191C63" w:rsidP="005B0982">
            <w:pPr>
              <w:spacing w:after="120"/>
              <w:jc w:val="both"/>
              <w:rPr>
                <w:rFonts w:ascii="Arial" w:eastAsia="Times New Roman" w:hAnsi="Arial" w:cs="Arial"/>
                <w:color w:val="000000"/>
                <w:sz w:val="20"/>
                <w:szCs w:val="20"/>
                <w:lang/>
              </w:rPr>
            </w:pPr>
            <w:r w:rsidRPr="00191C63">
              <w:rPr>
                <w:rFonts w:ascii="Arial" w:eastAsia="Times New Roman" w:hAnsi="Arial" w:cs="Arial"/>
                <w:color w:val="000000"/>
                <w:sz w:val="20"/>
                <w:szCs w:val="20"/>
                <w:lang/>
              </w:rPr>
              <w:t xml:space="preserve">Neen, eigenlijk niet. Het gaat enkel over die </w:t>
            </w:r>
            <w:r w:rsidR="005B0982" w:rsidRPr="00A510DB">
              <w:rPr>
                <w:rFonts w:ascii="Arial" w:eastAsia="Times New Roman" w:hAnsi="Arial" w:cs="Arial"/>
                <w:color w:val="000000"/>
                <w:sz w:val="20"/>
                <w:szCs w:val="20"/>
                <w:lang w:val="nl-NL"/>
              </w:rPr>
              <w:t xml:space="preserve">ene </w:t>
            </w:r>
            <w:r w:rsidRPr="00191C63">
              <w:rPr>
                <w:rFonts w:ascii="Arial" w:eastAsia="Times New Roman" w:hAnsi="Arial" w:cs="Arial"/>
                <w:color w:val="000000"/>
                <w:sz w:val="20"/>
                <w:szCs w:val="20"/>
                <w:lang/>
              </w:rPr>
              <w:t>opmerking over die bar chart tijdens de teams meeting.</w:t>
            </w:r>
          </w:p>
        </w:tc>
      </w:tr>
      <w:tr w:rsidR="00191C63" w:rsidRPr="00DF32F9" w14:paraId="57B78BB6"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63F561D8" w14:textId="599E339A" w:rsidR="00191C63" w:rsidRPr="00222C91" w:rsidRDefault="00191C63" w:rsidP="00836986">
            <w:pPr>
              <w:pStyle w:val="ListParagraph"/>
              <w:numPr>
                <w:ilvl w:val="0"/>
                <w:numId w:val="1"/>
              </w:numPr>
              <w:spacing w:after="120" w:line="240" w:lineRule="auto"/>
              <w:ind w:left="357" w:hanging="357"/>
              <w:rPr>
                <w:rFonts w:eastAsia="Times New Roman" w:cs="Arial"/>
                <w:color w:val="000000"/>
                <w:sz w:val="20"/>
                <w:szCs w:val="20"/>
                <w:lang/>
              </w:rPr>
            </w:pPr>
            <w:r w:rsidRPr="00191C63">
              <w:rPr>
                <w:rFonts w:eastAsia="Times New Roman" w:cs="Arial"/>
                <w:color w:val="000000"/>
                <w:sz w:val="20"/>
                <w:szCs w:val="20"/>
                <w:lang/>
              </w:rPr>
              <w:t>Heeft u ooit contact opgenomen met een vertrouwenspersoon of preventieadviseur psychosociale aspecten?</w:t>
            </w:r>
          </w:p>
        </w:tc>
      </w:tr>
      <w:tr w:rsidR="00D02E4D" w:rsidRPr="00DF32F9" w14:paraId="67E8AF8D" w14:textId="77777777" w:rsidTr="00222C91">
        <w:tc>
          <w:tcPr>
            <w:tcW w:w="5000" w:type="pct"/>
          </w:tcPr>
          <w:p w14:paraId="4172B077" w14:textId="2E7DCEED" w:rsidR="00191C63" w:rsidRPr="00191C63" w:rsidRDefault="00191C63" w:rsidP="00836986">
            <w:pPr>
              <w:spacing w:after="120"/>
              <w:jc w:val="both"/>
              <w:rPr>
                <w:rFonts w:ascii="Arial" w:eastAsia="Times New Roman" w:hAnsi="Arial" w:cs="Arial"/>
                <w:color w:val="000000"/>
                <w:sz w:val="20"/>
                <w:szCs w:val="20"/>
                <w:lang w:val="nl-NL"/>
              </w:rPr>
            </w:pPr>
            <w:r>
              <w:rPr>
                <w:rFonts w:ascii="Arial" w:eastAsia="Times New Roman" w:hAnsi="Arial" w:cs="Arial"/>
                <w:color w:val="000000"/>
                <w:sz w:val="20"/>
                <w:szCs w:val="20"/>
                <w:lang w:val="nl-NL"/>
              </w:rPr>
              <w:t xml:space="preserve">Dat was de bedoeling van </w:t>
            </w:r>
            <w:proofErr w:type="spellStart"/>
            <w:r>
              <w:rPr>
                <w:rFonts w:ascii="Arial" w:eastAsia="Times New Roman" w:hAnsi="Arial" w:cs="Arial"/>
                <w:color w:val="000000"/>
                <w:sz w:val="20"/>
                <w:szCs w:val="20"/>
                <w:lang w:val="nl-NL"/>
              </w:rPr>
              <w:t>SvdA</w:t>
            </w:r>
            <w:proofErr w:type="spellEnd"/>
            <w:r>
              <w:rPr>
                <w:rFonts w:ascii="Arial" w:eastAsia="Times New Roman" w:hAnsi="Arial" w:cs="Arial"/>
                <w:color w:val="000000"/>
                <w:sz w:val="20"/>
                <w:szCs w:val="20"/>
                <w:lang w:val="nl-NL"/>
              </w:rPr>
              <w:t xml:space="preserve"> door contact op te nemen met AM en MR, maar daar is niets van gekomen. </w:t>
            </w:r>
            <w:commentRangeStart w:id="41"/>
            <w:r>
              <w:rPr>
                <w:rFonts w:ascii="Arial" w:eastAsia="Times New Roman" w:hAnsi="Arial" w:cs="Arial"/>
                <w:color w:val="000000"/>
                <w:sz w:val="20"/>
                <w:szCs w:val="20"/>
                <w:lang w:val="nl-NL"/>
              </w:rPr>
              <w:t xml:space="preserve">Andere bijstand heeft </w:t>
            </w:r>
            <w:proofErr w:type="spellStart"/>
            <w:r>
              <w:rPr>
                <w:rFonts w:ascii="Arial" w:eastAsia="Times New Roman" w:hAnsi="Arial" w:cs="Arial"/>
                <w:color w:val="000000"/>
                <w:sz w:val="20"/>
                <w:szCs w:val="20"/>
                <w:lang w:val="nl-NL"/>
              </w:rPr>
              <w:t>SvdA</w:t>
            </w:r>
            <w:proofErr w:type="spellEnd"/>
            <w:r>
              <w:rPr>
                <w:rFonts w:ascii="Arial" w:eastAsia="Times New Roman" w:hAnsi="Arial" w:cs="Arial"/>
                <w:color w:val="000000"/>
                <w:sz w:val="20"/>
                <w:szCs w:val="20"/>
                <w:lang w:val="nl-NL"/>
              </w:rPr>
              <w:t xml:space="preserve"> niet gevraagd.</w:t>
            </w:r>
            <w:commentRangeEnd w:id="41"/>
            <w:r w:rsidR="002F408A">
              <w:rPr>
                <w:rStyle w:val="CommentReference"/>
              </w:rPr>
              <w:commentReference w:id="41"/>
            </w:r>
          </w:p>
        </w:tc>
      </w:tr>
      <w:tr w:rsidR="00D02E4D" w:rsidRPr="00CC5A3A" w14:paraId="0BD3FE31"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0F7EBAE1" w14:textId="1CB5AA71" w:rsidR="00D02E4D" w:rsidRPr="00CC5A3A" w:rsidRDefault="00D02E4D" w:rsidP="00D02E4D">
            <w:pPr>
              <w:pStyle w:val="ListParagraph"/>
              <w:numPr>
                <w:ilvl w:val="0"/>
                <w:numId w:val="1"/>
              </w:numPr>
              <w:spacing w:after="120" w:line="240" w:lineRule="auto"/>
              <w:ind w:left="357" w:hanging="357"/>
              <w:jc w:val="left"/>
              <w:rPr>
                <w:rFonts w:eastAsia="Times New Roman" w:cs="Arial"/>
                <w:color w:val="000000"/>
                <w:sz w:val="20"/>
                <w:szCs w:val="20"/>
                <w:lang w:val="nl-NL"/>
              </w:rPr>
            </w:pPr>
            <w:bookmarkStart w:id="42" w:name="_Hlk147413859"/>
            <w:r w:rsidRPr="00CC5A3A">
              <w:rPr>
                <w:rFonts w:eastAsia="Times New Roman" w:cs="Arial"/>
                <w:color w:val="000000"/>
                <w:sz w:val="20"/>
                <w:szCs w:val="20"/>
                <w:lang/>
              </w:rPr>
              <w:t xml:space="preserve">Toen u in 2004 </w:t>
            </w:r>
            <w:r>
              <w:rPr>
                <w:rFonts w:eastAsia="Times New Roman" w:cs="Arial"/>
                <w:color w:val="000000"/>
                <w:sz w:val="20"/>
                <w:szCs w:val="20"/>
                <w:lang/>
              </w:rPr>
              <w:t xml:space="preserve">bij </w:t>
            </w:r>
            <w:r w:rsidRPr="00CC5A3A">
              <w:rPr>
                <w:rFonts w:eastAsia="Times New Roman" w:cs="Arial"/>
                <w:color w:val="000000"/>
                <w:sz w:val="20"/>
                <w:szCs w:val="20"/>
                <w:lang/>
              </w:rPr>
              <w:t>Arinso begon te werken, heeft u toen iemand verteld dat u homo bent? Wat was de reactie?</w:t>
            </w:r>
          </w:p>
        </w:tc>
      </w:tr>
      <w:bookmarkEnd w:id="42"/>
      <w:tr w:rsidR="00D02E4D" w:rsidRPr="00CC5A3A" w14:paraId="39D458A3" w14:textId="77777777" w:rsidTr="00222C91">
        <w:tc>
          <w:tcPr>
            <w:tcW w:w="5000" w:type="pct"/>
          </w:tcPr>
          <w:p w14:paraId="5ECB56F8" w14:textId="44EA3FA7" w:rsidR="00D02E4D" w:rsidRPr="00DE742C" w:rsidRDefault="00D02E4D" w:rsidP="00191C63">
            <w:pPr>
              <w:spacing w:after="120"/>
              <w:jc w:val="both"/>
              <w:rPr>
                <w:rFonts w:ascii="Arial" w:eastAsia="Times New Roman" w:hAnsi="Arial" w:cs="Arial"/>
                <w:color w:val="000000"/>
                <w:sz w:val="20"/>
                <w:szCs w:val="20"/>
                <w:lang w:val="nl-BE"/>
              </w:rPr>
            </w:pPr>
            <w:r w:rsidRPr="00191C63">
              <w:rPr>
                <w:rFonts w:ascii="Arial" w:eastAsia="Times New Roman" w:hAnsi="Arial" w:cs="Arial"/>
                <w:color w:val="000000"/>
                <w:sz w:val="20"/>
                <w:szCs w:val="20"/>
                <w:lang w:val="nl-NL"/>
              </w:rPr>
              <w:t xml:space="preserve">Bij de contract ondertekening vóór de eerste werkdag had </w:t>
            </w:r>
            <w:proofErr w:type="spellStart"/>
            <w:r w:rsidRPr="00191C63">
              <w:rPr>
                <w:rFonts w:ascii="Arial" w:eastAsia="Times New Roman" w:hAnsi="Arial" w:cs="Arial"/>
                <w:color w:val="000000"/>
                <w:sz w:val="20"/>
                <w:szCs w:val="20"/>
                <w:lang w:val="nl-NL"/>
              </w:rPr>
              <w:t>SvdA</w:t>
            </w:r>
            <w:proofErr w:type="spellEnd"/>
            <w:r w:rsidRPr="00191C63">
              <w:rPr>
                <w:rFonts w:ascii="Arial" w:eastAsia="Times New Roman" w:hAnsi="Arial" w:cs="Arial"/>
                <w:color w:val="000000"/>
                <w:sz w:val="20"/>
                <w:szCs w:val="20"/>
                <w:lang w:val="nl-NL"/>
              </w:rPr>
              <w:t xml:space="preserve"> gezegd dat hij homo was en Samir </w:t>
            </w:r>
            <w:proofErr w:type="spellStart"/>
            <w:r w:rsidRPr="00191C63">
              <w:rPr>
                <w:rFonts w:ascii="Arial" w:eastAsia="Times New Roman" w:hAnsi="Arial" w:cs="Arial"/>
                <w:color w:val="000000"/>
                <w:sz w:val="20"/>
                <w:szCs w:val="20"/>
                <w:lang w:val="nl-NL"/>
              </w:rPr>
              <w:t>Daouk</w:t>
            </w:r>
            <w:proofErr w:type="spellEnd"/>
            <w:r w:rsidRPr="00191C63">
              <w:rPr>
                <w:rFonts w:ascii="Arial" w:eastAsia="Times New Roman" w:hAnsi="Arial" w:cs="Arial"/>
                <w:color w:val="000000"/>
                <w:sz w:val="20"/>
                <w:szCs w:val="20"/>
                <w:lang w:val="nl-NL"/>
              </w:rPr>
              <w:t xml:space="preserve"> heeft hem aangeraden om dat voor hemzelf te houden – dat was geen verplichting, maar </w:t>
            </w:r>
            <w:proofErr w:type="spellStart"/>
            <w:r w:rsidRPr="00191C63">
              <w:rPr>
                <w:rFonts w:ascii="Arial" w:eastAsia="Times New Roman" w:hAnsi="Arial" w:cs="Arial"/>
                <w:color w:val="000000"/>
                <w:sz w:val="20"/>
                <w:szCs w:val="20"/>
                <w:lang w:val="nl-NL"/>
              </w:rPr>
              <w:t>SvdA</w:t>
            </w:r>
            <w:proofErr w:type="spellEnd"/>
            <w:r w:rsidRPr="00191C63">
              <w:rPr>
                <w:rFonts w:ascii="Arial" w:eastAsia="Times New Roman" w:hAnsi="Arial" w:cs="Arial"/>
                <w:color w:val="000000"/>
                <w:sz w:val="20"/>
                <w:szCs w:val="20"/>
                <w:lang w:val="nl-NL"/>
              </w:rPr>
              <w:t xml:space="preserve"> heeft zich toen wellicht te veel laten leiden door zijn professionele ambitie en dat heeft 16 jaar geduurd</w:t>
            </w:r>
            <w:r w:rsidR="0055530E">
              <w:rPr>
                <w:rFonts w:ascii="Arial" w:eastAsia="Times New Roman" w:hAnsi="Arial" w:cs="Arial"/>
                <w:color w:val="000000"/>
                <w:sz w:val="20"/>
                <w:szCs w:val="20"/>
                <w:lang w:val="nl-NL"/>
              </w:rPr>
              <w:t xml:space="preserve">. </w:t>
            </w:r>
            <w:proofErr w:type="spellStart"/>
            <w:r w:rsidR="0055530E">
              <w:rPr>
                <w:rFonts w:ascii="Arial" w:eastAsia="Times New Roman" w:hAnsi="Arial" w:cs="Arial"/>
                <w:color w:val="000000"/>
                <w:sz w:val="20"/>
                <w:szCs w:val="20"/>
                <w:lang w:val="nl-NL"/>
              </w:rPr>
              <w:t>SvdA</w:t>
            </w:r>
            <w:proofErr w:type="spellEnd"/>
            <w:r w:rsidR="0055530E">
              <w:rPr>
                <w:rFonts w:ascii="Arial" w:eastAsia="Times New Roman" w:hAnsi="Arial" w:cs="Arial"/>
                <w:color w:val="000000"/>
                <w:sz w:val="20"/>
                <w:szCs w:val="20"/>
                <w:lang w:val="nl-NL"/>
              </w:rPr>
              <w:t xml:space="preserve"> heeft dat nadien niet meer ter sprake gebracht en het is hem daarna ook niet verboden om zich te </w:t>
            </w:r>
            <w:proofErr w:type="spellStart"/>
            <w:r w:rsidR="0055530E">
              <w:rPr>
                <w:rFonts w:ascii="Arial" w:eastAsia="Times New Roman" w:hAnsi="Arial" w:cs="Arial"/>
                <w:color w:val="000000"/>
                <w:sz w:val="20"/>
                <w:szCs w:val="20"/>
                <w:lang w:val="nl-NL"/>
              </w:rPr>
              <w:t>outen</w:t>
            </w:r>
            <w:proofErr w:type="spellEnd"/>
            <w:r w:rsidR="0055530E">
              <w:rPr>
                <w:rFonts w:ascii="Arial" w:eastAsia="Times New Roman" w:hAnsi="Arial" w:cs="Arial"/>
                <w:color w:val="000000"/>
                <w:sz w:val="20"/>
                <w:szCs w:val="20"/>
                <w:lang w:val="nl-NL"/>
              </w:rPr>
              <w:t>.</w:t>
            </w:r>
          </w:p>
        </w:tc>
      </w:tr>
      <w:tr w:rsidR="00D02E4D" w:rsidRPr="00CC5A3A" w14:paraId="53D21965"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22593850" w14:textId="3ACC1494" w:rsidR="00D02E4D" w:rsidRPr="00CC5A3A" w:rsidRDefault="00D02E4D" w:rsidP="00D02E4D">
            <w:pPr>
              <w:pStyle w:val="ListParagraph"/>
              <w:numPr>
                <w:ilvl w:val="0"/>
                <w:numId w:val="1"/>
              </w:numPr>
              <w:spacing w:after="120" w:line="240" w:lineRule="auto"/>
              <w:ind w:left="357" w:hanging="357"/>
              <w:jc w:val="left"/>
              <w:rPr>
                <w:sz w:val="20"/>
                <w:szCs w:val="20"/>
                <w:lang w:val="nl-NL"/>
              </w:rPr>
            </w:pPr>
            <w:r w:rsidRPr="00425F7C">
              <w:rPr>
                <w:rFonts w:eastAsia="Times New Roman" w:cs="Arial"/>
                <w:color w:val="000000"/>
                <w:sz w:val="20"/>
                <w:szCs w:val="20"/>
                <w:lang/>
              </w:rPr>
              <w:t xml:space="preserve">Bent u ooit slachtoffer geweest van ongepast gedrag op het werk (bv. ongepaste </w:t>
            </w:r>
            <w:r w:rsidRPr="00CC5A3A">
              <w:rPr>
                <w:rFonts w:eastAsia="Times New Roman" w:cs="Arial"/>
                <w:color w:val="000000"/>
                <w:sz w:val="20"/>
                <w:szCs w:val="20"/>
                <w:lang/>
              </w:rPr>
              <w:t>opmerkingen</w:t>
            </w:r>
            <w:r w:rsidRPr="00425F7C">
              <w:rPr>
                <w:rFonts w:eastAsia="Times New Roman" w:cs="Arial"/>
                <w:color w:val="000000"/>
                <w:sz w:val="20"/>
                <w:szCs w:val="20"/>
                <w:lang/>
              </w:rPr>
              <w:t xml:space="preserve">, racisme, discriminatie, geweld, pesten,…)? </w:t>
            </w:r>
          </w:p>
        </w:tc>
      </w:tr>
      <w:tr w:rsidR="00D02E4D" w:rsidRPr="00CC5A3A" w14:paraId="4FC9DBFB" w14:textId="77777777" w:rsidTr="00222C91">
        <w:tc>
          <w:tcPr>
            <w:tcW w:w="5000" w:type="pct"/>
          </w:tcPr>
          <w:p w14:paraId="0B517A34" w14:textId="3928FE1D" w:rsidR="00D02E4D" w:rsidRPr="00425F7C" w:rsidRDefault="00D02E4D" w:rsidP="00D02E4D">
            <w:pPr>
              <w:spacing w:after="120" w:line="240" w:lineRule="auto"/>
              <w:ind w:left="39"/>
              <w:jc w:val="both"/>
              <w:rPr>
                <w:sz w:val="20"/>
                <w:szCs w:val="20"/>
              </w:rPr>
            </w:pPr>
            <w:r w:rsidRPr="00816E2A">
              <w:rPr>
                <w:rFonts w:ascii="Arial" w:eastAsia="Times New Roman" w:hAnsi="Arial" w:cs="Arial"/>
                <w:color w:val="000000"/>
                <w:sz w:val="20"/>
                <w:szCs w:val="20"/>
                <w:lang w:val="nl-BE"/>
              </w:rPr>
              <w:t>J</w:t>
            </w:r>
            <w:r w:rsidR="005B0982">
              <w:rPr>
                <w:rFonts w:ascii="Arial" w:eastAsia="Times New Roman" w:hAnsi="Arial" w:cs="Arial"/>
                <w:color w:val="000000"/>
                <w:sz w:val="20"/>
                <w:szCs w:val="20"/>
                <w:lang w:val="nl-BE"/>
              </w:rPr>
              <w:t>a</w:t>
            </w:r>
            <w:r w:rsidRPr="00816E2A">
              <w:rPr>
                <w:rFonts w:ascii="Arial" w:eastAsia="Times New Roman" w:hAnsi="Arial" w:cs="Arial"/>
                <w:color w:val="000000"/>
                <w:sz w:val="20"/>
                <w:szCs w:val="20"/>
                <w:lang w:val="nl-BE"/>
              </w:rPr>
              <w:t xml:space="preserve">, er was het pestgedrag van </w:t>
            </w:r>
            <w:r>
              <w:rPr>
                <w:rFonts w:ascii="Arial" w:eastAsia="Times New Roman" w:hAnsi="Arial" w:cs="Arial"/>
                <w:color w:val="000000"/>
                <w:sz w:val="20"/>
                <w:szCs w:val="20"/>
                <w:lang w:val="nl-BE"/>
              </w:rPr>
              <w:t>BV</w:t>
            </w:r>
            <w:r w:rsidRPr="00816E2A">
              <w:rPr>
                <w:rFonts w:ascii="Arial" w:eastAsia="Times New Roman" w:hAnsi="Arial" w:cs="Arial"/>
                <w:color w:val="000000"/>
                <w:sz w:val="20"/>
                <w:szCs w:val="20"/>
                <w:lang w:val="nl-BE"/>
              </w:rPr>
              <w:t xml:space="preserve"> naar SvdA toe (zie</w:t>
            </w:r>
            <w:r w:rsidR="000F7252">
              <w:rPr>
                <w:rFonts w:ascii="Arial" w:eastAsia="Times New Roman" w:hAnsi="Arial" w:cs="Arial"/>
                <w:color w:val="000000"/>
                <w:sz w:val="20"/>
                <w:szCs w:val="20"/>
                <w:lang w:val="nl-BE"/>
              </w:rPr>
              <w:t xml:space="preserve"> antwoord op</w:t>
            </w:r>
            <w:r w:rsidRPr="00816E2A">
              <w:rPr>
                <w:rFonts w:ascii="Arial" w:eastAsia="Times New Roman" w:hAnsi="Arial" w:cs="Arial"/>
                <w:color w:val="000000"/>
                <w:sz w:val="20"/>
                <w:szCs w:val="20"/>
                <w:lang w:val="nl-BE"/>
              </w:rPr>
              <w:t xml:space="preserve"> </w:t>
            </w:r>
            <w:r>
              <w:rPr>
                <w:rFonts w:ascii="Arial" w:eastAsia="Times New Roman" w:hAnsi="Arial" w:cs="Arial"/>
                <w:color w:val="000000"/>
                <w:sz w:val="20"/>
                <w:szCs w:val="20"/>
                <w:lang w:val="nl-BE"/>
              </w:rPr>
              <w:t xml:space="preserve">vraag </w:t>
            </w:r>
            <w:r w:rsidR="000F7252">
              <w:rPr>
                <w:rFonts w:ascii="Arial" w:eastAsia="Times New Roman" w:hAnsi="Arial" w:cs="Arial"/>
                <w:color w:val="000000"/>
                <w:sz w:val="20"/>
                <w:szCs w:val="20"/>
                <w:lang w:val="nl-BE"/>
              </w:rPr>
              <w:t>6</w:t>
            </w:r>
            <w:r w:rsidRPr="00816E2A">
              <w:rPr>
                <w:rFonts w:ascii="Arial" w:eastAsia="Times New Roman" w:hAnsi="Arial" w:cs="Arial"/>
                <w:color w:val="000000"/>
                <w:sz w:val="20"/>
                <w:szCs w:val="20"/>
                <w:lang w:val="nl-BE"/>
              </w:rPr>
              <w:t>)</w:t>
            </w:r>
            <w:r w:rsidR="00185428">
              <w:rPr>
                <w:rFonts w:ascii="Arial" w:eastAsia="Times New Roman" w:hAnsi="Arial" w:cs="Arial"/>
                <w:color w:val="000000"/>
                <w:sz w:val="20"/>
                <w:szCs w:val="20"/>
                <w:lang w:val="nl-BE"/>
              </w:rPr>
              <w:t>: gedrag BV tijdens teams meeting + totaal stilzwijgen van BV toen SvdA voor hem moest werken in 2020.</w:t>
            </w:r>
          </w:p>
        </w:tc>
      </w:tr>
      <w:tr w:rsidR="00D02E4D" w:rsidRPr="00CC5A3A" w14:paraId="34964CDE"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0AE2A9BC" w14:textId="1DF65C13" w:rsidR="00D02E4D" w:rsidRPr="009E02B5" w:rsidRDefault="00D02E4D" w:rsidP="00D02E4D">
            <w:pPr>
              <w:pStyle w:val="ListParagraph"/>
              <w:numPr>
                <w:ilvl w:val="0"/>
                <w:numId w:val="1"/>
              </w:numPr>
              <w:spacing w:after="120" w:line="240" w:lineRule="auto"/>
              <w:ind w:left="357" w:hanging="357"/>
              <w:jc w:val="left"/>
              <w:rPr>
                <w:sz w:val="20"/>
                <w:szCs w:val="20"/>
              </w:rPr>
            </w:pPr>
            <w:r w:rsidRPr="0099336C">
              <w:rPr>
                <w:rFonts w:eastAsia="Times New Roman" w:cs="Arial"/>
                <w:color w:val="000000"/>
                <w:sz w:val="20"/>
                <w:szCs w:val="20"/>
                <w:lang/>
              </w:rPr>
              <w:t>Bent</w:t>
            </w:r>
            <w:r w:rsidRPr="00CC5A3A">
              <w:rPr>
                <w:sz w:val="20"/>
                <w:szCs w:val="20"/>
              </w:rPr>
              <w:t xml:space="preserve"> u </w:t>
            </w:r>
            <w:r w:rsidRPr="0099336C">
              <w:rPr>
                <w:rFonts w:eastAsia="Times New Roman" w:cs="Arial"/>
                <w:color w:val="000000"/>
                <w:sz w:val="20"/>
                <w:szCs w:val="20"/>
                <w:lang/>
              </w:rPr>
              <w:t>ooit</w:t>
            </w:r>
            <w:r w:rsidRPr="00CC5A3A">
              <w:rPr>
                <w:sz w:val="20"/>
                <w:szCs w:val="20"/>
              </w:rPr>
              <w:t xml:space="preserve"> getuige geweest van ongepast gedrag op het werk (bv. ongepaste opmerkingen, racisme, discriminatie, geweld, pesten,…)? </w:t>
            </w:r>
          </w:p>
        </w:tc>
      </w:tr>
      <w:tr w:rsidR="00D02E4D" w:rsidRPr="00CC5A3A" w14:paraId="55FFB043" w14:textId="77777777" w:rsidTr="00222C91">
        <w:tc>
          <w:tcPr>
            <w:tcW w:w="5000" w:type="pct"/>
          </w:tcPr>
          <w:p w14:paraId="7CB6991A" w14:textId="4BB79E1E"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Meeting</w:t>
            </w:r>
            <w:r>
              <w:rPr>
                <w:rFonts w:eastAsia="Times New Roman" w:cs="Arial"/>
                <w:color w:val="000000"/>
                <w:sz w:val="20"/>
                <w:szCs w:val="20"/>
                <w:lang/>
              </w:rPr>
              <w:t xml:space="preserve"> in 2006</w:t>
            </w:r>
            <w:r w:rsidRPr="00CC5A3A">
              <w:rPr>
                <w:rFonts w:eastAsia="Times New Roman" w:cs="Arial"/>
                <w:color w:val="000000"/>
                <w:sz w:val="20"/>
                <w:szCs w:val="20"/>
                <w:lang/>
              </w:rPr>
              <w:t xml:space="preserve"> met CEO </w:t>
            </w:r>
            <w:r>
              <w:rPr>
                <w:rFonts w:eastAsia="Times New Roman" w:cs="Arial"/>
                <w:color w:val="000000"/>
                <w:sz w:val="20"/>
                <w:szCs w:val="20"/>
                <w:lang/>
              </w:rPr>
              <w:t>J</w:t>
            </w:r>
            <w:r w:rsidRPr="00CC5A3A">
              <w:rPr>
                <w:rFonts w:eastAsia="Times New Roman" w:cs="Arial"/>
                <w:color w:val="000000"/>
                <w:sz w:val="20"/>
                <w:szCs w:val="20"/>
                <w:lang/>
              </w:rPr>
              <w:t xml:space="preserve">os Sluys over wie </w:t>
            </w:r>
            <w:r w:rsidR="0055530E">
              <w:rPr>
                <w:rFonts w:eastAsia="Times New Roman" w:cs="Arial"/>
                <w:color w:val="000000"/>
                <w:sz w:val="20"/>
                <w:szCs w:val="20"/>
                <w:lang/>
              </w:rPr>
              <w:t xml:space="preserve">een </w:t>
            </w:r>
            <w:r w:rsidRPr="00CC5A3A">
              <w:rPr>
                <w:rFonts w:eastAsia="Times New Roman" w:cs="Arial"/>
                <w:color w:val="000000"/>
                <w:sz w:val="20"/>
                <w:szCs w:val="20"/>
                <w:lang/>
              </w:rPr>
              <w:t xml:space="preserve">bepaalde functie zou kunnen doen – SvdA stelde </w:t>
            </w:r>
            <w:r w:rsidR="0055530E">
              <w:rPr>
                <w:rFonts w:eastAsia="Times New Roman" w:cs="Arial"/>
                <w:color w:val="000000"/>
                <w:sz w:val="20"/>
                <w:szCs w:val="20"/>
                <w:lang/>
              </w:rPr>
              <w:t xml:space="preserve">toen een </w:t>
            </w:r>
            <w:r w:rsidRPr="00CC5A3A">
              <w:rPr>
                <w:rFonts w:eastAsia="Times New Roman" w:cs="Arial"/>
                <w:color w:val="000000"/>
                <w:sz w:val="20"/>
                <w:szCs w:val="20"/>
                <w:lang/>
              </w:rPr>
              <w:t>persoon voor die duidelijk homo was en dat werd weggelachen</w:t>
            </w:r>
            <w:r w:rsidR="0055530E">
              <w:rPr>
                <w:rFonts w:eastAsia="Times New Roman" w:cs="Arial"/>
                <w:color w:val="000000"/>
                <w:sz w:val="20"/>
                <w:szCs w:val="20"/>
                <w:lang/>
              </w:rPr>
              <w:t>.</w:t>
            </w:r>
          </w:p>
          <w:p w14:paraId="041C825F" w14:textId="5165C0A7"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 xml:space="preserve">Arinso – SCT (2006) : </w:t>
            </w:r>
            <w:r w:rsidR="00453671">
              <w:rPr>
                <w:rFonts w:eastAsia="Times New Roman" w:cs="Arial"/>
                <w:color w:val="000000"/>
                <w:sz w:val="20"/>
                <w:szCs w:val="20"/>
                <w:lang/>
              </w:rPr>
              <w:t xml:space="preserve">SvdA deed toen DMKM projecten en binnen het team was men gestart met een blog – op een bepaald moment kwamen er steeds meer </w:t>
            </w:r>
            <w:r w:rsidRPr="00CC5A3A">
              <w:rPr>
                <w:rFonts w:eastAsia="Times New Roman" w:cs="Arial"/>
                <w:color w:val="000000"/>
                <w:sz w:val="20"/>
                <w:szCs w:val="20"/>
                <w:lang/>
              </w:rPr>
              <w:t xml:space="preserve">grappen over worsten en saucissen op </w:t>
            </w:r>
            <w:r w:rsidR="00453671">
              <w:rPr>
                <w:rFonts w:eastAsia="Times New Roman" w:cs="Arial"/>
                <w:color w:val="000000"/>
                <w:sz w:val="20"/>
                <w:szCs w:val="20"/>
                <w:lang/>
              </w:rPr>
              <w:t xml:space="preserve">de </w:t>
            </w:r>
            <w:r w:rsidRPr="00CC5A3A">
              <w:rPr>
                <w:rFonts w:eastAsia="Times New Roman" w:cs="Arial"/>
                <w:color w:val="000000"/>
                <w:sz w:val="20"/>
                <w:szCs w:val="20"/>
                <w:lang/>
              </w:rPr>
              <w:t xml:space="preserve">blog </w:t>
            </w:r>
            <w:r w:rsidR="00453671">
              <w:rPr>
                <w:rFonts w:eastAsia="Times New Roman" w:cs="Arial"/>
                <w:color w:val="000000"/>
                <w:sz w:val="20"/>
                <w:szCs w:val="20"/>
                <w:lang/>
              </w:rPr>
              <w:t xml:space="preserve">naar een bepaalde persoon toen </w:t>
            </w:r>
            <w:r w:rsidRPr="00CC5A3A">
              <w:rPr>
                <w:rFonts w:eastAsia="Times New Roman" w:cs="Arial"/>
                <w:color w:val="000000"/>
                <w:sz w:val="20"/>
                <w:szCs w:val="20"/>
                <w:lang/>
              </w:rPr>
              <w:t xml:space="preserve">– </w:t>
            </w:r>
            <w:r w:rsidR="00453671">
              <w:rPr>
                <w:rFonts w:eastAsia="Times New Roman" w:cs="Arial"/>
                <w:color w:val="000000"/>
                <w:sz w:val="20"/>
                <w:szCs w:val="20"/>
                <w:lang/>
              </w:rPr>
              <w:t xml:space="preserve">dat was na een paar weken niet meer grappig – SvdA heeft toen een </w:t>
            </w:r>
            <w:r w:rsidRPr="00CC5A3A">
              <w:rPr>
                <w:rFonts w:eastAsia="Times New Roman" w:cs="Arial"/>
                <w:color w:val="000000"/>
                <w:sz w:val="20"/>
                <w:szCs w:val="20"/>
                <w:lang/>
              </w:rPr>
              <w:t xml:space="preserve">anonieme klacht ingediend bij Samir </w:t>
            </w:r>
            <w:r w:rsidR="00453671">
              <w:rPr>
                <w:rFonts w:eastAsia="Times New Roman" w:cs="Arial"/>
                <w:color w:val="000000"/>
                <w:sz w:val="20"/>
                <w:szCs w:val="20"/>
                <w:lang/>
              </w:rPr>
              <w:t xml:space="preserve">Daouk </w:t>
            </w:r>
            <w:r w:rsidRPr="00CC5A3A">
              <w:rPr>
                <w:rFonts w:eastAsia="Times New Roman" w:cs="Arial"/>
                <w:color w:val="000000"/>
                <w:sz w:val="20"/>
                <w:szCs w:val="20"/>
                <w:lang/>
              </w:rPr>
              <w:t xml:space="preserve">– </w:t>
            </w:r>
            <w:r w:rsidR="00453671">
              <w:rPr>
                <w:rFonts w:eastAsia="Times New Roman" w:cs="Arial"/>
                <w:color w:val="000000"/>
                <w:sz w:val="20"/>
                <w:szCs w:val="20"/>
                <w:lang/>
              </w:rPr>
              <w:t xml:space="preserve">de </w:t>
            </w:r>
            <w:r w:rsidRPr="00CC5A3A">
              <w:rPr>
                <w:rFonts w:eastAsia="Times New Roman" w:cs="Arial"/>
                <w:color w:val="000000"/>
                <w:sz w:val="20"/>
                <w:szCs w:val="20"/>
                <w:lang/>
              </w:rPr>
              <w:t xml:space="preserve">blog is gestopt, maar Patrick Bernard </w:t>
            </w:r>
            <w:r w:rsidR="00453671">
              <w:rPr>
                <w:rFonts w:eastAsia="Times New Roman" w:cs="Arial"/>
                <w:color w:val="000000"/>
                <w:sz w:val="20"/>
                <w:szCs w:val="20"/>
                <w:lang/>
              </w:rPr>
              <w:t xml:space="preserve">(teammanager) heeft </w:t>
            </w:r>
            <w:r w:rsidRPr="00CC5A3A">
              <w:rPr>
                <w:rFonts w:eastAsia="Times New Roman" w:cs="Arial"/>
                <w:color w:val="000000"/>
                <w:sz w:val="20"/>
                <w:szCs w:val="20"/>
                <w:lang/>
              </w:rPr>
              <w:t>toen</w:t>
            </w:r>
            <w:r w:rsidR="00453671">
              <w:rPr>
                <w:rFonts w:eastAsia="Times New Roman" w:cs="Arial"/>
                <w:color w:val="000000"/>
                <w:sz w:val="20"/>
                <w:szCs w:val="20"/>
                <w:lang/>
              </w:rPr>
              <w:t xml:space="preserve"> het</w:t>
            </w:r>
            <w:r w:rsidRPr="00CC5A3A">
              <w:rPr>
                <w:rFonts w:eastAsia="Times New Roman" w:cs="Arial"/>
                <w:color w:val="000000"/>
                <w:sz w:val="20"/>
                <w:szCs w:val="20"/>
                <w:lang/>
              </w:rPr>
              <w:t xml:space="preserve"> team bij elkaar geroepen </w:t>
            </w:r>
            <w:r w:rsidR="00453671">
              <w:rPr>
                <w:rFonts w:eastAsia="Times New Roman" w:cs="Arial"/>
                <w:color w:val="000000"/>
                <w:sz w:val="20"/>
                <w:szCs w:val="20"/>
                <w:lang/>
              </w:rPr>
              <w:t xml:space="preserve">en hij </w:t>
            </w:r>
            <w:r w:rsidRPr="00CC5A3A">
              <w:rPr>
                <w:rFonts w:eastAsia="Times New Roman" w:cs="Arial"/>
                <w:color w:val="000000"/>
                <w:sz w:val="20"/>
                <w:szCs w:val="20"/>
                <w:lang/>
              </w:rPr>
              <w:t xml:space="preserve">was bijzonder ontzet omdat hij niet rechtstreeks was geïnformeerd </w:t>
            </w:r>
            <w:r w:rsidR="00453671">
              <w:rPr>
                <w:rFonts w:eastAsia="Times New Roman" w:cs="Arial"/>
                <w:color w:val="000000"/>
                <w:sz w:val="20"/>
                <w:szCs w:val="20"/>
                <w:lang/>
              </w:rPr>
              <w:t>– SvdA heeft dat toen niet gedaan omdat Patrick toen ook meedeed met dat fout gedrag.</w:t>
            </w:r>
          </w:p>
          <w:p w14:paraId="54C216CE" w14:textId="1C8162BA"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Mensen</w:t>
            </w:r>
            <w:r w:rsidR="00453671">
              <w:rPr>
                <w:rFonts w:eastAsia="Times New Roman" w:cs="Arial"/>
                <w:color w:val="000000"/>
                <w:sz w:val="20"/>
                <w:szCs w:val="20"/>
                <w:lang/>
              </w:rPr>
              <w:t xml:space="preserve"> werden bij ook</w:t>
            </w:r>
            <w:r w:rsidRPr="00CC5A3A">
              <w:rPr>
                <w:rFonts w:eastAsia="Times New Roman" w:cs="Arial"/>
                <w:color w:val="000000"/>
                <w:sz w:val="20"/>
                <w:szCs w:val="20"/>
                <w:lang/>
              </w:rPr>
              <w:t xml:space="preserve"> buitengepest </w:t>
            </w:r>
            <w:r w:rsidR="00453671">
              <w:rPr>
                <w:rFonts w:eastAsia="Times New Roman" w:cs="Arial"/>
                <w:color w:val="000000"/>
                <w:sz w:val="20"/>
                <w:szCs w:val="20"/>
                <w:lang/>
              </w:rPr>
              <w:t xml:space="preserve">en </w:t>
            </w:r>
            <w:r w:rsidRPr="00CC5A3A">
              <w:rPr>
                <w:rFonts w:eastAsia="Times New Roman" w:cs="Arial"/>
                <w:color w:val="000000"/>
                <w:sz w:val="20"/>
                <w:szCs w:val="20"/>
                <w:lang/>
              </w:rPr>
              <w:t xml:space="preserve">die moesten </w:t>
            </w:r>
            <w:r w:rsidR="00453671">
              <w:rPr>
                <w:rFonts w:eastAsia="Times New Roman" w:cs="Arial"/>
                <w:color w:val="000000"/>
                <w:sz w:val="20"/>
                <w:szCs w:val="20"/>
                <w:lang/>
              </w:rPr>
              <w:t xml:space="preserve">dan </w:t>
            </w:r>
            <w:r w:rsidR="00453671" w:rsidRPr="00CC5A3A">
              <w:rPr>
                <w:rFonts w:eastAsia="Times New Roman" w:cs="Arial"/>
                <w:color w:val="000000"/>
                <w:sz w:val="20"/>
                <w:szCs w:val="20"/>
                <w:lang/>
              </w:rPr>
              <w:t xml:space="preserve">een dading </w:t>
            </w:r>
            <w:r w:rsidRPr="00CC5A3A">
              <w:rPr>
                <w:rFonts w:eastAsia="Times New Roman" w:cs="Arial"/>
                <w:color w:val="000000"/>
                <w:sz w:val="20"/>
                <w:szCs w:val="20"/>
                <w:lang/>
              </w:rPr>
              <w:t>tekenen:</w:t>
            </w:r>
          </w:p>
          <w:p w14:paraId="34F1C1B1" w14:textId="14C4E5FB" w:rsidR="00D02E4D" w:rsidRPr="00CC5A3A" w:rsidRDefault="00D02E4D" w:rsidP="00D02E4D">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Lucie Peverie (2016-2017)</w:t>
            </w:r>
            <w:r w:rsidR="008F70A7">
              <w:rPr>
                <w:rFonts w:eastAsia="Times New Roman" w:cs="Arial"/>
                <w:color w:val="000000"/>
                <w:sz w:val="20"/>
                <w:szCs w:val="20"/>
                <w:lang/>
              </w:rPr>
              <w:t>,</w:t>
            </w:r>
            <w:r w:rsidRPr="00CC5A3A">
              <w:rPr>
                <w:rFonts w:eastAsia="Times New Roman" w:cs="Arial"/>
                <w:color w:val="000000"/>
                <w:sz w:val="20"/>
                <w:szCs w:val="20"/>
                <w:lang/>
              </w:rPr>
              <w:t xml:space="preserve"> wil er niet over praten omdat ze</w:t>
            </w:r>
            <w:r w:rsidR="00453671">
              <w:rPr>
                <w:rFonts w:eastAsia="Times New Roman" w:cs="Arial"/>
                <w:color w:val="000000"/>
                <w:sz w:val="20"/>
                <w:szCs w:val="20"/>
                <w:lang/>
              </w:rPr>
              <w:t xml:space="preserve"> een</w:t>
            </w:r>
            <w:r w:rsidRPr="00CC5A3A">
              <w:rPr>
                <w:rFonts w:eastAsia="Times New Roman" w:cs="Arial"/>
                <w:color w:val="000000"/>
                <w:sz w:val="20"/>
                <w:szCs w:val="20"/>
                <w:lang/>
              </w:rPr>
              <w:t xml:space="preserve"> dading heeft getekend</w:t>
            </w:r>
          </w:p>
          <w:p w14:paraId="39A06982" w14:textId="512C73CD" w:rsidR="00D02E4D" w:rsidRPr="00CC5A3A" w:rsidRDefault="00D02E4D" w:rsidP="00D02E4D">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 xml:space="preserve">Yannick Puni (2018) die </w:t>
            </w:r>
            <w:r w:rsidR="00185428">
              <w:rPr>
                <w:rFonts w:eastAsia="Times New Roman" w:cs="Arial"/>
                <w:color w:val="000000"/>
                <w:sz w:val="20"/>
                <w:szCs w:val="20"/>
                <w:lang/>
              </w:rPr>
              <w:t xml:space="preserve">een </w:t>
            </w:r>
            <w:r w:rsidRPr="00CC5A3A">
              <w:rPr>
                <w:rFonts w:eastAsia="Times New Roman" w:cs="Arial"/>
                <w:color w:val="000000"/>
                <w:sz w:val="20"/>
                <w:szCs w:val="20"/>
                <w:lang/>
              </w:rPr>
              <w:t>kindje had gekregen</w:t>
            </w:r>
            <w:r w:rsidR="00185428">
              <w:rPr>
                <w:rFonts w:eastAsia="Times New Roman" w:cs="Arial"/>
                <w:color w:val="000000"/>
                <w:sz w:val="20"/>
                <w:szCs w:val="20"/>
                <w:lang/>
              </w:rPr>
              <w:t>, die na een burnout terugkwam</w:t>
            </w:r>
            <w:r w:rsidRPr="00CC5A3A">
              <w:rPr>
                <w:rFonts w:eastAsia="Times New Roman" w:cs="Arial"/>
                <w:color w:val="000000"/>
                <w:sz w:val="20"/>
                <w:szCs w:val="20"/>
                <w:lang/>
              </w:rPr>
              <w:t xml:space="preserve"> en die plots ontslagen werd</w:t>
            </w:r>
            <w:r w:rsidR="00185428">
              <w:rPr>
                <w:rFonts w:eastAsia="Times New Roman" w:cs="Arial"/>
                <w:color w:val="000000"/>
                <w:sz w:val="20"/>
                <w:szCs w:val="20"/>
                <w:lang/>
              </w:rPr>
              <w:t xml:space="preserve"> - </w:t>
            </w:r>
            <w:r w:rsidRPr="00CC5A3A">
              <w:rPr>
                <w:rFonts w:eastAsia="Times New Roman" w:cs="Arial"/>
                <w:color w:val="000000"/>
                <w:sz w:val="20"/>
                <w:szCs w:val="20"/>
                <w:lang/>
              </w:rPr>
              <w:t xml:space="preserve">SvdA </w:t>
            </w:r>
            <w:r w:rsidR="00185428">
              <w:rPr>
                <w:rFonts w:eastAsia="Times New Roman" w:cs="Arial"/>
                <w:color w:val="000000"/>
                <w:sz w:val="20"/>
                <w:szCs w:val="20"/>
                <w:lang/>
              </w:rPr>
              <w:t xml:space="preserve">heeft problemen met de bedrijfscultuur waarbij mensen worden opgebruikt en dan buitengezet als ze leeg zijn </w:t>
            </w:r>
          </w:p>
          <w:p w14:paraId="59FC81A2" w14:textId="1300E327" w:rsidR="00D02E4D" w:rsidRPr="00CC5A3A" w:rsidRDefault="00D02E4D" w:rsidP="00D02E4D">
            <w:pPr>
              <w:pStyle w:val="ListParagraph"/>
              <w:numPr>
                <w:ilvl w:val="1"/>
                <w:numId w:val="8"/>
              </w:numPr>
              <w:spacing w:after="120"/>
              <w:ind w:left="1031"/>
              <w:rPr>
                <w:rFonts w:eastAsia="Times New Roman" w:cs="Arial"/>
                <w:color w:val="000000"/>
                <w:sz w:val="20"/>
                <w:szCs w:val="20"/>
                <w:lang/>
              </w:rPr>
            </w:pPr>
            <w:r w:rsidRPr="00CC5A3A">
              <w:rPr>
                <w:rFonts w:eastAsia="Times New Roman" w:cs="Arial"/>
                <w:color w:val="000000"/>
                <w:sz w:val="20"/>
                <w:szCs w:val="20"/>
                <w:lang/>
              </w:rPr>
              <w:t>Ali Aghani (2016-2017), werkte voor SvdA</w:t>
            </w:r>
            <w:r w:rsidR="008F70A7">
              <w:rPr>
                <w:rFonts w:eastAsia="Times New Roman" w:cs="Arial"/>
                <w:color w:val="000000"/>
                <w:sz w:val="20"/>
                <w:szCs w:val="20"/>
                <w:lang/>
              </w:rPr>
              <w:t xml:space="preserve"> (document management en onderhouden systemen)</w:t>
            </w:r>
            <w:r w:rsidRPr="00CC5A3A">
              <w:rPr>
                <w:rFonts w:eastAsia="Times New Roman" w:cs="Arial"/>
                <w:color w:val="000000"/>
                <w:sz w:val="20"/>
                <w:szCs w:val="20"/>
                <w:lang/>
              </w:rPr>
              <w:t xml:space="preserve">, </w:t>
            </w:r>
            <w:r w:rsidR="008F70A7">
              <w:rPr>
                <w:rFonts w:eastAsia="Times New Roman" w:cs="Arial"/>
                <w:color w:val="000000"/>
                <w:sz w:val="20"/>
                <w:szCs w:val="20"/>
                <w:lang/>
              </w:rPr>
              <w:t xml:space="preserve">werd </w:t>
            </w:r>
            <w:r w:rsidRPr="00CC5A3A">
              <w:rPr>
                <w:rFonts w:eastAsia="Times New Roman" w:cs="Arial"/>
                <w:color w:val="000000"/>
                <w:sz w:val="20"/>
                <w:szCs w:val="20"/>
                <w:lang/>
              </w:rPr>
              <w:t xml:space="preserve">ontslagen en </w:t>
            </w:r>
            <w:r w:rsidR="008F70A7">
              <w:rPr>
                <w:rFonts w:eastAsia="Times New Roman" w:cs="Arial"/>
                <w:color w:val="000000"/>
                <w:sz w:val="20"/>
                <w:szCs w:val="20"/>
                <w:lang/>
              </w:rPr>
              <w:t xml:space="preserve">dit was </w:t>
            </w:r>
            <w:r w:rsidRPr="00CC5A3A">
              <w:rPr>
                <w:rFonts w:eastAsia="Times New Roman" w:cs="Arial"/>
                <w:color w:val="000000"/>
                <w:sz w:val="20"/>
                <w:szCs w:val="20"/>
                <w:lang/>
              </w:rPr>
              <w:t>deels ingegeven vanuit racistische redenen (</w:t>
            </w:r>
            <w:r w:rsidR="0017651E">
              <w:rPr>
                <w:rFonts w:eastAsia="Times New Roman" w:cs="Arial"/>
                <w:color w:val="000000"/>
                <w:sz w:val="20"/>
                <w:szCs w:val="20"/>
                <w:lang/>
              </w:rPr>
              <w:t xml:space="preserve">= een </w:t>
            </w:r>
            <w:r w:rsidRPr="00CC5A3A">
              <w:rPr>
                <w:rFonts w:eastAsia="Times New Roman" w:cs="Arial"/>
                <w:color w:val="000000"/>
                <w:sz w:val="20"/>
                <w:szCs w:val="20"/>
                <w:lang/>
              </w:rPr>
              <w:t>roddel</w:t>
            </w:r>
            <w:r w:rsidR="0017651E">
              <w:rPr>
                <w:rFonts w:eastAsia="Times New Roman" w:cs="Arial"/>
                <w:color w:val="000000"/>
                <w:sz w:val="20"/>
                <w:szCs w:val="20"/>
                <w:lang/>
              </w:rPr>
              <w:t xml:space="preserve"> die de ronde deed</w:t>
            </w:r>
            <w:r w:rsidRPr="00CC5A3A">
              <w:rPr>
                <w:rFonts w:eastAsia="Times New Roman" w:cs="Arial"/>
                <w:color w:val="000000"/>
                <w:sz w:val="20"/>
                <w:szCs w:val="20"/>
                <w:lang/>
              </w:rPr>
              <w:t>), na</w:t>
            </w:r>
            <w:r w:rsidR="008F70A7">
              <w:rPr>
                <w:rFonts w:eastAsia="Times New Roman" w:cs="Arial"/>
                <w:color w:val="000000"/>
                <w:sz w:val="20"/>
                <w:szCs w:val="20"/>
                <w:lang/>
              </w:rPr>
              <w:t xml:space="preserve"> zijn</w:t>
            </w:r>
            <w:r w:rsidRPr="00CC5A3A">
              <w:rPr>
                <w:rFonts w:eastAsia="Times New Roman" w:cs="Arial"/>
                <w:color w:val="000000"/>
                <w:sz w:val="20"/>
                <w:szCs w:val="20"/>
                <w:lang/>
              </w:rPr>
              <w:t xml:space="preserve"> ontslag </w:t>
            </w:r>
            <w:r w:rsidR="008F70A7">
              <w:rPr>
                <w:rFonts w:eastAsia="Times New Roman" w:cs="Arial"/>
                <w:color w:val="000000"/>
                <w:sz w:val="20"/>
                <w:szCs w:val="20"/>
                <w:lang/>
              </w:rPr>
              <w:t xml:space="preserve">heeft Alight hem </w:t>
            </w:r>
            <w:r w:rsidRPr="00CC5A3A">
              <w:rPr>
                <w:rFonts w:eastAsia="Times New Roman" w:cs="Arial"/>
                <w:color w:val="000000"/>
                <w:sz w:val="20"/>
                <w:szCs w:val="20"/>
                <w:lang/>
              </w:rPr>
              <w:t>moeten terughalen om systeemproblemen op te lossen</w:t>
            </w:r>
            <w:r w:rsidR="0017651E">
              <w:rPr>
                <w:rFonts w:eastAsia="Times New Roman" w:cs="Arial"/>
                <w:color w:val="000000"/>
                <w:sz w:val="20"/>
                <w:szCs w:val="20"/>
                <w:lang/>
              </w:rPr>
              <w:t xml:space="preserve"> – SvdA vraagt zich dan af of dat ontslag echt nodig was</w:t>
            </w:r>
          </w:p>
          <w:p w14:paraId="470602C9" w14:textId="57B4F571" w:rsidR="00D02E4D" w:rsidRPr="00CC5A3A" w:rsidRDefault="003147E1"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lastRenderedPageBreak/>
              <w:t xml:space="preserve">Alight gaat </w:t>
            </w:r>
            <w:r w:rsidR="0017651E">
              <w:rPr>
                <w:rFonts w:eastAsia="Times New Roman" w:cs="Arial"/>
                <w:color w:val="000000"/>
                <w:sz w:val="20"/>
                <w:szCs w:val="20"/>
                <w:lang/>
              </w:rPr>
              <w:t xml:space="preserve">dus </w:t>
            </w:r>
            <w:r w:rsidR="00D02E4D" w:rsidRPr="00CC5A3A">
              <w:rPr>
                <w:rFonts w:eastAsia="Times New Roman" w:cs="Arial"/>
                <w:color w:val="000000"/>
                <w:sz w:val="20"/>
                <w:szCs w:val="20"/>
                <w:lang/>
              </w:rPr>
              <w:t>mensen buitenzetten zonder meer, afdanken</w:t>
            </w:r>
            <w:r w:rsidR="006A1539">
              <w:rPr>
                <w:rFonts w:eastAsia="Times New Roman" w:cs="Arial"/>
                <w:color w:val="000000"/>
                <w:sz w:val="20"/>
                <w:szCs w:val="20"/>
                <w:lang/>
              </w:rPr>
              <w:t xml:space="preserve"> als ze niet meer in het verhaal passen</w:t>
            </w:r>
            <w:r w:rsidR="00D02E4D" w:rsidRPr="00CC5A3A">
              <w:rPr>
                <w:rFonts w:eastAsia="Times New Roman" w:cs="Arial"/>
                <w:color w:val="000000"/>
                <w:sz w:val="20"/>
                <w:szCs w:val="20"/>
                <w:lang/>
              </w:rPr>
              <w:t>, weggooien en zonder oog voor het welzijn van de medewerkers</w:t>
            </w:r>
          </w:p>
          <w:p w14:paraId="4CA5B82E" w14:textId="36663A21" w:rsidR="00D02E4D" w:rsidRPr="00CC5A3A" w:rsidRDefault="0055530E"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BV</w:t>
            </w:r>
            <w:r w:rsidR="00D02E4D" w:rsidRPr="00CC5A3A">
              <w:rPr>
                <w:rFonts w:eastAsia="Times New Roman" w:cs="Arial"/>
                <w:color w:val="000000"/>
                <w:sz w:val="20"/>
                <w:szCs w:val="20"/>
                <w:lang/>
              </w:rPr>
              <w:t xml:space="preserve"> moest van HR naar Manilla omdat daar iets gebeurd was (zelfmoordpoging bij </w:t>
            </w:r>
            <w:r w:rsidR="00185428">
              <w:rPr>
                <w:rFonts w:eastAsia="Times New Roman" w:cs="Arial"/>
                <w:color w:val="000000"/>
                <w:sz w:val="20"/>
                <w:szCs w:val="20"/>
                <w:lang/>
              </w:rPr>
              <w:t xml:space="preserve">een </w:t>
            </w:r>
            <w:r w:rsidR="00D02E4D" w:rsidRPr="00CC5A3A">
              <w:rPr>
                <w:rFonts w:eastAsia="Times New Roman" w:cs="Arial"/>
                <w:color w:val="000000"/>
                <w:sz w:val="20"/>
                <w:szCs w:val="20"/>
                <w:lang/>
              </w:rPr>
              <w:t>collega</w:t>
            </w:r>
            <w:r w:rsidR="00185428">
              <w:rPr>
                <w:rFonts w:eastAsia="Times New Roman" w:cs="Arial"/>
                <w:color w:val="000000"/>
                <w:sz w:val="20"/>
                <w:szCs w:val="20"/>
                <w:lang/>
              </w:rPr>
              <w:t>?</w:t>
            </w:r>
            <w:r w:rsidR="00D02E4D" w:rsidRPr="00CC5A3A">
              <w:rPr>
                <w:rFonts w:eastAsia="Times New Roman" w:cs="Arial"/>
                <w:color w:val="000000"/>
                <w:sz w:val="20"/>
                <w:szCs w:val="20"/>
                <w:lang/>
              </w:rPr>
              <w:t>)</w:t>
            </w:r>
            <w:r w:rsidR="00185428">
              <w:rPr>
                <w:rFonts w:eastAsia="Times New Roman" w:cs="Arial"/>
                <w:color w:val="000000"/>
                <w:sz w:val="20"/>
                <w:szCs w:val="20"/>
                <w:lang/>
              </w:rPr>
              <w:t xml:space="preserve"> en hij moest daar wat zaken gaan rechtzetten</w:t>
            </w:r>
            <w:r w:rsidR="00D02E4D" w:rsidRPr="00CC5A3A">
              <w:rPr>
                <w:rFonts w:eastAsia="Times New Roman" w:cs="Arial"/>
                <w:color w:val="000000"/>
                <w:sz w:val="20"/>
                <w:szCs w:val="20"/>
                <w:lang/>
              </w:rPr>
              <w:t xml:space="preserve"> – </w:t>
            </w:r>
            <w:r w:rsidR="00185428">
              <w:rPr>
                <w:rFonts w:eastAsia="Times New Roman" w:cs="Arial"/>
                <w:color w:val="000000"/>
                <w:sz w:val="20"/>
                <w:szCs w:val="20"/>
                <w:lang/>
              </w:rPr>
              <w:t xml:space="preserve">SvdA bedenkt zich dan: </w:t>
            </w:r>
            <w:r w:rsidR="00D02E4D" w:rsidRPr="00CC5A3A">
              <w:rPr>
                <w:rFonts w:eastAsia="Times New Roman" w:cs="Arial"/>
                <w:color w:val="000000"/>
                <w:sz w:val="20"/>
                <w:szCs w:val="20"/>
                <w:lang/>
              </w:rPr>
              <w:t>hoe kan men de mensen op die manier gebruiken zonder rekening te houden met het menselijke?</w:t>
            </w:r>
            <w:ins w:id="43" w:author="Stephane van der Aa" w:date="2023-10-17T04:07:00Z">
              <w:r w:rsidR="003A30C6">
                <w:rPr>
                  <w:rFonts w:eastAsia="Times New Roman" w:cs="Arial"/>
                  <w:color w:val="000000"/>
                  <w:sz w:val="20"/>
                  <w:szCs w:val="20"/>
                  <w:lang/>
                </w:rPr>
                <w:t xml:space="preserve"> Ivy Alcabedos</w:t>
              </w:r>
            </w:ins>
            <w:ins w:id="44" w:author="Stephane van der Aa" w:date="2023-10-17T04:08:00Z">
              <w:r w:rsidR="003A30C6">
                <w:rPr>
                  <w:rFonts w:eastAsia="Times New Roman" w:cs="Arial"/>
                  <w:color w:val="000000"/>
                  <w:sz w:val="20"/>
                  <w:szCs w:val="20"/>
                  <w:lang/>
                </w:rPr>
                <w:t xml:space="preserve">, die toen in Manila werktte, </w:t>
              </w:r>
            </w:ins>
            <w:ins w:id="45" w:author="Stephane van der Aa" w:date="2023-10-17T04:07:00Z">
              <w:r w:rsidR="003A30C6">
                <w:rPr>
                  <w:rFonts w:eastAsia="Times New Roman" w:cs="Arial"/>
                  <w:color w:val="000000"/>
                  <w:sz w:val="20"/>
                  <w:szCs w:val="20"/>
                  <w:lang/>
                </w:rPr>
                <w:t xml:space="preserve"> is één van de personen in Manila die dit verhaal allicht ook helemaal kent.</w:t>
              </w:r>
            </w:ins>
            <w:ins w:id="46" w:author="Stephane van der Aa" w:date="2023-10-17T04:11:00Z">
              <w:r w:rsidR="003A30C6">
                <w:rPr>
                  <w:rFonts w:eastAsia="Times New Roman" w:cs="Arial"/>
                  <w:color w:val="000000"/>
                  <w:sz w:val="20"/>
                  <w:szCs w:val="20"/>
                  <w:lang/>
                </w:rPr>
                <w:t xml:space="preserve"> Samir Daouk of Michael Rogers, één van hen, in elk geval, kent dit verhaal en vele anderen.</w:t>
              </w:r>
            </w:ins>
          </w:p>
          <w:p w14:paraId="76B34234" w14:textId="6463628F" w:rsidR="00D02E4D" w:rsidRPr="00CC5A3A" w:rsidRDefault="00D02E4D" w:rsidP="00D02E4D">
            <w:pPr>
              <w:pStyle w:val="ListParagraph"/>
              <w:numPr>
                <w:ilvl w:val="0"/>
                <w:numId w:val="8"/>
              </w:numPr>
              <w:spacing w:after="120"/>
              <w:ind w:left="464" w:hanging="464"/>
              <w:rPr>
                <w:rFonts w:eastAsia="Times New Roman" w:cs="Arial"/>
                <w:color w:val="000000"/>
                <w:sz w:val="20"/>
                <w:szCs w:val="20"/>
                <w:lang/>
              </w:rPr>
            </w:pPr>
            <w:r w:rsidRPr="00CC5A3A">
              <w:rPr>
                <w:rFonts w:eastAsia="Times New Roman" w:cs="Arial"/>
                <w:color w:val="000000"/>
                <w:sz w:val="20"/>
                <w:szCs w:val="20"/>
                <w:lang/>
              </w:rPr>
              <w:t>Er heerste een</w:t>
            </w:r>
            <w:r w:rsidR="00185428">
              <w:rPr>
                <w:rFonts w:eastAsia="Times New Roman" w:cs="Arial"/>
                <w:color w:val="000000"/>
                <w:sz w:val="20"/>
                <w:szCs w:val="20"/>
                <w:lang/>
              </w:rPr>
              <w:t xml:space="preserve"> soort</w:t>
            </w:r>
            <w:r w:rsidRPr="00CC5A3A">
              <w:rPr>
                <w:rFonts w:eastAsia="Times New Roman" w:cs="Arial"/>
                <w:color w:val="000000"/>
                <w:sz w:val="20"/>
                <w:szCs w:val="20"/>
                <w:lang/>
              </w:rPr>
              <w:t xml:space="preserve"> angstcultuur –</w:t>
            </w:r>
            <w:r w:rsidR="00185428">
              <w:rPr>
                <w:rFonts w:eastAsia="Times New Roman" w:cs="Arial"/>
                <w:color w:val="000000"/>
                <w:sz w:val="20"/>
                <w:szCs w:val="20"/>
                <w:lang/>
              </w:rPr>
              <w:t xml:space="preserve"> zo had SvdA een</w:t>
            </w:r>
            <w:r w:rsidRPr="00CC5A3A">
              <w:rPr>
                <w:rFonts w:eastAsia="Times New Roman" w:cs="Arial"/>
                <w:color w:val="000000"/>
                <w:sz w:val="20"/>
                <w:szCs w:val="20"/>
                <w:lang/>
              </w:rPr>
              <w:t xml:space="preserve"> gesprek met Claudia Shillick in Atlanta in 2020 –</w:t>
            </w:r>
            <w:r w:rsidR="00185428">
              <w:rPr>
                <w:rFonts w:eastAsia="Times New Roman" w:cs="Arial"/>
                <w:color w:val="000000"/>
                <w:sz w:val="20"/>
                <w:szCs w:val="20"/>
                <w:lang/>
              </w:rPr>
              <w:t xml:space="preserve"> Claudia zei tegen SvdA:</w:t>
            </w:r>
            <w:r w:rsidRPr="00CC5A3A">
              <w:rPr>
                <w:rFonts w:eastAsia="Times New Roman" w:cs="Arial"/>
                <w:color w:val="000000"/>
                <w:sz w:val="20"/>
                <w:szCs w:val="20"/>
                <w:lang/>
              </w:rPr>
              <w:t xml:space="preserve"> </w:t>
            </w:r>
            <w:r w:rsidR="00185428">
              <w:rPr>
                <w:rFonts w:eastAsia="Times New Roman" w:cs="Arial"/>
                <w:color w:val="000000"/>
                <w:sz w:val="20"/>
                <w:szCs w:val="20"/>
                <w:lang/>
              </w:rPr>
              <w:t>“</w:t>
            </w:r>
            <w:r w:rsidR="00185428" w:rsidRPr="00185428">
              <w:rPr>
                <w:rFonts w:eastAsia="Times New Roman" w:cs="Arial"/>
                <w:i/>
                <w:iCs/>
                <w:color w:val="000000"/>
                <w:sz w:val="20"/>
                <w:szCs w:val="20"/>
                <w:lang/>
              </w:rPr>
              <w:t xml:space="preserve">in de </w:t>
            </w:r>
            <w:r w:rsidRPr="00185428">
              <w:rPr>
                <w:rFonts w:eastAsia="Times New Roman" w:cs="Arial"/>
                <w:i/>
                <w:iCs/>
                <w:color w:val="000000"/>
                <w:sz w:val="20"/>
                <w:szCs w:val="20"/>
                <w:lang/>
              </w:rPr>
              <w:t xml:space="preserve">periode </w:t>
            </w:r>
            <w:r w:rsidR="00185428" w:rsidRPr="00185428">
              <w:rPr>
                <w:rFonts w:eastAsia="Times New Roman" w:cs="Arial"/>
                <w:i/>
                <w:iCs/>
                <w:color w:val="000000"/>
                <w:sz w:val="20"/>
                <w:szCs w:val="20"/>
                <w:lang/>
              </w:rPr>
              <w:t>dat</w:t>
            </w:r>
            <w:r w:rsidRPr="00185428">
              <w:rPr>
                <w:rFonts w:eastAsia="Times New Roman" w:cs="Arial"/>
                <w:i/>
                <w:iCs/>
                <w:color w:val="000000"/>
                <w:sz w:val="20"/>
                <w:szCs w:val="20"/>
                <w:lang/>
              </w:rPr>
              <w:t xml:space="preserve"> we voor SvdA moesten werken </w:t>
            </w:r>
            <w:r w:rsidR="00185428" w:rsidRPr="00185428">
              <w:rPr>
                <w:rFonts w:eastAsia="Times New Roman" w:cs="Arial"/>
                <w:i/>
                <w:iCs/>
                <w:color w:val="000000"/>
                <w:sz w:val="20"/>
                <w:szCs w:val="20"/>
                <w:lang/>
              </w:rPr>
              <w:t xml:space="preserve">was het echt </w:t>
            </w:r>
            <w:r w:rsidRPr="00185428">
              <w:rPr>
                <w:rFonts w:eastAsia="Times New Roman" w:cs="Arial"/>
                <w:i/>
                <w:iCs/>
                <w:color w:val="000000"/>
                <w:sz w:val="20"/>
                <w:szCs w:val="20"/>
                <w:lang/>
              </w:rPr>
              <w:t>veel beter</w:t>
            </w:r>
            <w:r w:rsidR="00185428">
              <w:rPr>
                <w:rFonts w:eastAsia="Times New Roman" w:cs="Arial"/>
                <w:color w:val="000000"/>
                <w:sz w:val="20"/>
                <w:szCs w:val="20"/>
                <w:lang/>
              </w:rPr>
              <w:t>”</w:t>
            </w:r>
          </w:p>
        </w:tc>
      </w:tr>
      <w:tr w:rsidR="00D02E4D" w:rsidRPr="00CC5A3A" w14:paraId="0A986A82"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327D43A2" w14:textId="0268A77C" w:rsidR="00D02E4D" w:rsidRPr="00CC5A3A" w:rsidRDefault="00D02E4D" w:rsidP="00D02E4D">
            <w:pPr>
              <w:pStyle w:val="ListParagraph"/>
              <w:numPr>
                <w:ilvl w:val="0"/>
                <w:numId w:val="1"/>
              </w:numPr>
              <w:spacing w:after="120" w:line="240" w:lineRule="auto"/>
              <w:ind w:left="357" w:hanging="357"/>
              <w:jc w:val="left"/>
              <w:rPr>
                <w:sz w:val="20"/>
                <w:szCs w:val="20"/>
              </w:rPr>
            </w:pPr>
            <w:r w:rsidRPr="00CC5A3A">
              <w:rPr>
                <w:sz w:val="20"/>
                <w:szCs w:val="20"/>
              </w:rPr>
              <w:lastRenderedPageBreak/>
              <w:t xml:space="preserve">Wat was de rol van </w:t>
            </w:r>
            <w:r w:rsidR="00C87B25">
              <w:rPr>
                <w:sz w:val="20"/>
                <w:szCs w:val="20"/>
              </w:rPr>
              <w:t>BV</w:t>
            </w:r>
            <w:r w:rsidRPr="00CC5A3A">
              <w:rPr>
                <w:sz w:val="20"/>
                <w:szCs w:val="20"/>
              </w:rPr>
              <w:t xml:space="preserve"> en hoe was uw verhouding met hem?</w:t>
            </w:r>
          </w:p>
        </w:tc>
      </w:tr>
      <w:tr w:rsidR="00D02E4D" w:rsidRPr="00CC5A3A" w14:paraId="5715B65F" w14:textId="77777777" w:rsidTr="00222C91">
        <w:tc>
          <w:tcPr>
            <w:tcW w:w="5000" w:type="pct"/>
          </w:tcPr>
          <w:p w14:paraId="7E6DF08F" w14:textId="0F233963" w:rsidR="00D02E4D" w:rsidRPr="008116CD" w:rsidRDefault="00D02E4D" w:rsidP="00D02E4D">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Eerste samenwerking</w:t>
            </w:r>
            <w:r w:rsidR="00D007D5">
              <w:rPr>
                <w:rFonts w:eastAsia="Times New Roman" w:cs="Arial"/>
                <w:color w:val="000000"/>
                <w:sz w:val="20"/>
                <w:szCs w:val="20"/>
                <w:lang/>
              </w:rPr>
              <w:t xml:space="preserve"> was in</w:t>
            </w:r>
            <w:r w:rsidRPr="008116CD">
              <w:rPr>
                <w:rFonts w:eastAsia="Times New Roman" w:cs="Arial"/>
                <w:color w:val="000000"/>
                <w:sz w:val="20"/>
                <w:szCs w:val="20"/>
                <w:lang/>
              </w:rPr>
              <w:t xml:space="preserve"> 2007: op </w:t>
            </w:r>
            <w:r w:rsidR="00D007D5">
              <w:rPr>
                <w:rFonts w:eastAsia="Times New Roman" w:cs="Arial"/>
                <w:color w:val="000000"/>
                <w:sz w:val="20"/>
                <w:szCs w:val="20"/>
                <w:lang/>
              </w:rPr>
              <w:t xml:space="preserve">het </w:t>
            </w:r>
            <w:r w:rsidRPr="008116CD">
              <w:rPr>
                <w:rFonts w:eastAsia="Times New Roman" w:cs="Arial"/>
                <w:color w:val="000000"/>
                <w:sz w:val="20"/>
                <w:szCs w:val="20"/>
                <w:lang/>
              </w:rPr>
              <w:t xml:space="preserve">Shell </w:t>
            </w:r>
            <w:r w:rsidR="00D007D5">
              <w:rPr>
                <w:rFonts w:eastAsia="Times New Roman" w:cs="Arial"/>
                <w:color w:val="000000"/>
                <w:sz w:val="20"/>
                <w:szCs w:val="20"/>
                <w:lang/>
              </w:rPr>
              <w:t xml:space="preserve">HR online </w:t>
            </w:r>
            <w:r w:rsidRPr="008116CD">
              <w:rPr>
                <w:rFonts w:eastAsia="Times New Roman" w:cs="Arial"/>
                <w:color w:val="000000"/>
                <w:sz w:val="20"/>
                <w:szCs w:val="20"/>
                <w:lang/>
              </w:rPr>
              <w:t xml:space="preserve">project, </w:t>
            </w:r>
            <w:r w:rsidR="00D007D5">
              <w:rPr>
                <w:rFonts w:eastAsia="Times New Roman" w:cs="Arial"/>
                <w:color w:val="000000"/>
                <w:sz w:val="20"/>
                <w:szCs w:val="20"/>
                <w:lang/>
              </w:rPr>
              <w:t>BV</w:t>
            </w:r>
            <w:r w:rsidRPr="008116CD">
              <w:rPr>
                <w:rFonts w:eastAsia="Times New Roman" w:cs="Arial"/>
                <w:color w:val="000000"/>
                <w:sz w:val="20"/>
                <w:szCs w:val="20"/>
                <w:lang/>
              </w:rPr>
              <w:t xml:space="preserve"> wou meer gaan programmeren, </w:t>
            </w:r>
            <w:r w:rsidR="00D007D5">
              <w:rPr>
                <w:rFonts w:eastAsia="Times New Roman" w:cs="Arial"/>
                <w:color w:val="000000"/>
                <w:sz w:val="20"/>
                <w:szCs w:val="20"/>
                <w:lang/>
              </w:rPr>
              <w:t xml:space="preserve">samenwerking tussen BV en SvdA </w:t>
            </w:r>
            <w:r w:rsidRPr="008116CD">
              <w:rPr>
                <w:rFonts w:eastAsia="Times New Roman" w:cs="Arial"/>
                <w:color w:val="000000"/>
                <w:sz w:val="20"/>
                <w:szCs w:val="20"/>
                <w:lang/>
              </w:rPr>
              <w:t xml:space="preserve">ging vrij vlot </w:t>
            </w:r>
            <w:r w:rsidR="00D007D5">
              <w:rPr>
                <w:rFonts w:eastAsia="Times New Roman" w:cs="Arial"/>
                <w:color w:val="000000"/>
                <w:sz w:val="20"/>
                <w:szCs w:val="20"/>
                <w:lang/>
              </w:rPr>
              <w:t xml:space="preserve">toen </w:t>
            </w:r>
            <w:r w:rsidRPr="008116CD">
              <w:rPr>
                <w:rFonts w:eastAsia="Times New Roman" w:cs="Arial"/>
                <w:color w:val="000000"/>
                <w:sz w:val="20"/>
                <w:szCs w:val="20"/>
                <w:lang/>
              </w:rPr>
              <w:t>zowel professioneel als persoonlijk</w:t>
            </w:r>
            <w:r w:rsidR="00D007D5">
              <w:rPr>
                <w:rFonts w:eastAsia="Times New Roman" w:cs="Arial"/>
                <w:color w:val="000000"/>
                <w:sz w:val="20"/>
                <w:szCs w:val="20"/>
                <w:lang/>
              </w:rPr>
              <w:t xml:space="preserve"> – er zijn wel een aantal performance issues geweest, maar die werden uitgeklaard</w:t>
            </w:r>
          </w:p>
          <w:p w14:paraId="5AB2A50B" w14:textId="3E167D13" w:rsidR="00D02E4D" w:rsidRPr="008116CD" w:rsidRDefault="00D007D5"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In </w:t>
            </w:r>
            <w:r w:rsidR="00D02E4D" w:rsidRPr="008116CD">
              <w:rPr>
                <w:rFonts w:eastAsia="Times New Roman" w:cs="Arial"/>
                <w:color w:val="000000"/>
                <w:sz w:val="20"/>
                <w:szCs w:val="20"/>
                <w:lang/>
              </w:rPr>
              <w:t xml:space="preserve">2007 </w:t>
            </w:r>
            <w:r w:rsidRPr="008116CD">
              <w:rPr>
                <w:rFonts w:eastAsia="Times New Roman" w:cs="Arial"/>
                <w:color w:val="000000"/>
                <w:sz w:val="20"/>
                <w:szCs w:val="20"/>
                <w:lang/>
              </w:rPr>
              <w:t xml:space="preserve">werden </w:t>
            </w:r>
            <w:r>
              <w:rPr>
                <w:rFonts w:eastAsia="Times New Roman" w:cs="Arial"/>
                <w:color w:val="000000"/>
                <w:sz w:val="20"/>
                <w:szCs w:val="20"/>
                <w:lang/>
              </w:rPr>
              <w:t>JB</w:t>
            </w:r>
            <w:r w:rsidR="00D02E4D" w:rsidRPr="008116CD">
              <w:rPr>
                <w:rFonts w:eastAsia="Times New Roman" w:cs="Arial"/>
                <w:color w:val="000000"/>
                <w:sz w:val="20"/>
                <w:szCs w:val="20"/>
                <w:lang/>
              </w:rPr>
              <w:t xml:space="preserve"> en </w:t>
            </w:r>
            <w:r>
              <w:rPr>
                <w:rFonts w:eastAsia="Times New Roman" w:cs="Arial"/>
                <w:color w:val="000000"/>
                <w:sz w:val="20"/>
                <w:szCs w:val="20"/>
                <w:lang/>
              </w:rPr>
              <w:t>BV</w:t>
            </w:r>
            <w:r w:rsidR="00D02E4D" w:rsidRPr="008116CD">
              <w:rPr>
                <w:rFonts w:eastAsia="Times New Roman" w:cs="Arial"/>
                <w:color w:val="000000"/>
                <w:sz w:val="20"/>
                <w:szCs w:val="20"/>
                <w:lang/>
              </w:rPr>
              <w:t xml:space="preserve"> verantwoordelijk voor project voor Astra Zeneca – team van SvdA moest iets implementeren – </w:t>
            </w:r>
            <w:r>
              <w:rPr>
                <w:rFonts w:eastAsia="Times New Roman" w:cs="Arial"/>
                <w:color w:val="000000"/>
                <w:sz w:val="20"/>
                <w:szCs w:val="20"/>
                <w:lang/>
              </w:rPr>
              <w:t>JB</w:t>
            </w:r>
            <w:r w:rsidR="00D02E4D" w:rsidRPr="008116CD">
              <w:rPr>
                <w:rFonts w:eastAsia="Times New Roman" w:cs="Arial"/>
                <w:color w:val="000000"/>
                <w:sz w:val="20"/>
                <w:szCs w:val="20"/>
                <w:lang/>
              </w:rPr>
              <w:t xml:space="preserve"> en </w:t>
            </w:r>
            <w:r>
              <w:rPr>
                <w:rFonts w:eastAsia="Times New Roman" w:cs="Arial"/>
                <w:color w:val="000000"/>
                <w:sz w:val="20"/>
                <w:szCs w:val="20"/>
                <w:lang/>
              </w:rPr>
              <w:t>BV</w:t>
            </w:r>
            <w:r w:rsidR="00D02E4D" w:rsidRPr="008116CD">
              <w:rPr>
                <w:rFonts w:eastAsia="Times New Roman" w:cs="Arial"/>
                <w:color w:val="000000"/>
                <w:sz w:val="20"/>
                <w:szCs w:val="20"/>
                <w:lang/>
              </w:rPr>
              <w:t xml:space="preserve"> gingen </w:t>
            </w:r>
            <w:commentRangeStart w:id="47"/>
            <w:r w:rsidR="00D02E4D" w:rsidRPr="008116CD">
              <w:rPr>
                <w:rFonts w:eastAsia="Times New Roman" w:cs="Arial"/>
                <w:color w:val="000000"/>
                <w:sz w:val="20"/>
                <w:szCs w:val="20"/>
                <w:lang/>
              </w:rPr>
              <w:t xml:space="preserve">klagen </w:t>
            </w:r>
            <w:r>
              <w:rPr>
                <w:rFonts w:eastAsia="Times New Roman" w:cs="Arial"/>
                <w:color w:val="000000"/>
                <w:sz w:val="20"/>
                <w:szCs w:val="20"/>
                <w:lang/>
              </w:rPr>
              <w:t xml:space="preserve">/ uitvliegen </w:t>
            </w:r>
            <w:commentRangeEnd w:id="47"/>
            <w:r w:rsidR="002F408A">
              <w:rPr>
                <w:rStyle w:val="CommentReference"/>
                <w:rFonts w:asciiTheme="minorHAnsi" w:eastAsiaTheme="minorHAnsi" w:hAnsiTheme="minorHAnsi" w:cstheme="minorBidi"/>
                <w:lang/>
              </w:rPr>
              <w:commentReference w:id="47"/>
            </w:r>
            <w:r w:rsidR="00D02E4D" w:rsidRPr="008116CD">
              <w:rPr>
                <w:rFonts w:eastAsia="Times New Roman" w:cs="Arial"/>
                <w:color w:val="000000"/>
                <w:sz w:val="20"/>
                <w:szCs w:val="20"/>
                <w:lang/>
              </w:rPr>
              <w:t xml:space="preserve">over </w:t>
            </w:r>
            <w:r>
              <w:rPr>
                <w:rFonts w:eastAsia="Times New Roman" w:cs="Arial"/>
                <w:color w:val="000000"/>
                <w:sz w:val="20"/>
                <w:szCs w:val="20"/>
                <w:lang/>
              </w:rPr>
              <w:t xml:space="preserve">de </w:t>
            </w:r>
            <w:r w:rsidR="00D02E4D" w:rsidRPr="008116CD">
              <w:rPr>
                <w:rFonts w:eastAsia="Times New Roman" w:cs="Arial"/>
                <w:color w:val="000000"/>
                <w:sz w:val="20"/>
                <w:szCs w:val="20"/>
                <w:lang/>
              </w:rPr>
              <w:t xml:space="preserve">niet tijdige bediening bij </w:t>
            </w:r>
            <w:r>
              <w:rPr>
                <w:rFonts w:eastAsia="Times New Roman" w:cs="Arial"/>
                <w:color w:val="000000"/>
                <w:sz w:val="20"/>
                <w:szCs w:val="20"/>
                <w:lang/>
              </w:rPr>
              <w:t xml:space="preserve">een </w:t>
            </w:r>
            <w:r w:rsidR="00D02E4D" w:rsidRPr="008116CD">
              <w:rPr>
                <w:rFonts w:eastAsia="Times New Roman" w:cs="Arial"/>
                <w:color w:val="000000"/>
                <w:sz w:val="20"/>
                <w:szCs w:val="20"/>
                <w:lang/>
              </w:rPr>
              <w:t xml:space="preserve">medewerker uit </w:t>
            </w:r>
            <w:r>
              <w:rPr>
                <w:rFonts w:eastAsia="Times New Roman" w:cs="Arial"/>
                <w:color w:val="000000"/>
                <w:sz w:val="20"/>
                <w:szCs w:val="20"/>
                <w:lang/>
              </w:rPr>
              <w:t xml:space="preserve">het </w:t>
            </w:r>
            <w:r w:rsidR="00D02E4D" w:rsidRPr="008116CD">
              <w:rPr>
                <w:rFonts w:eastAsia="Times New Roman" w:cs="Arial"/>
                <w:color w:val="000000"/>
                <w:sz w:val="20"/>
                <w:szCs w:val="20"/>
                <w:lang/>
              </w:rPr>
              <w:t xml:space="preserve">team </w:t>
            </w:r>
            <w:r>
              <w:rPr>
                <w:rFonts w:eastAsia="Times New Roman" w:cs="Arial"/>
                <w:color w:val="000000"/>
                <w:sz w:val="20"/>
                <w:szCs w:val="20"/>
                <w:lang/>
              </w:rPr>
              <w:t xml:space="preserve">van SvdA </w:t>
            </w:r>
            <w:r w:rsidR="00D02E4D" w:rsidRPr="008116CD">
              <w:rPr>
                <w:rFonts w:eastAsia="Times New Roman" w:cs="Arial"/>
                <w:color w:val="000000"/>
                <w:sz w:val="20"/>
                <w:szCs w:val="20"/>
                <w:lang/>
              </w:rPr>
              <w:t>i</w:t>
            </w:r>
            <w:r>
              <w:rPr>
                <w:rFonts w:eastAsia="Times New Roman" w:cs="Arial"/>
                <w:color w:val="000000"/>
                <w:sz w:val="20"/>
                <w:szCs w:val="20"/>
                <w:lang/>
              </w:rPr>
              <w:t>.</w:t>
            </w:r>
            <w:r w:rsidR="00D02E4D" w:rsidRPr="008116CD">
              <w:rPr>
                <w:rFonts w:eastAsia="Times New Roman" w:cs="Arial"/>
                <w:color w:val="000000"/>
                <w:sz w:val="20"/>
                <w:szCs w:val="20"/>
                <w:lang/>
              </w:rPr>
              <w:t>p</w:t>
            </w:r>
            <w:r>
              <w:rPr>
                <w:rFonts w:eastAsia="Times New Roman" w:cs="Arial"/>
                <w:color w:val="000000"/>
                <w:sz w:val="20"/>
                <w:szCs w:val="20"/>
                <w:lang/>
              </w:rPr>
              <w:t>.</w:t>
            </w:r>
            <w:r w:rsidR="00D02E4D" w:rsidRPr="008116CD">
              <w:rPr>
                <w:rFonts w:eastAsia="Times New Roman" w:cs="Arial"/>
                <w:color w:val="000000"/>
                <w:sz w:val="20"/>
                <w:szCs w:val="20"/>
                <w:lang/>
              </w:rPr>
              <w:t>v</w:t>
            </w:r>
            <w:r>
              <w:rPr>
                <w:rFonts w:eastAsia="Times New Roman" w:cs="Arial"/>
                <w:color w:val="000000"/>
                <w:sz w:val="20"/>
                <w:szCs w:val="20"/>
                <w:lang/>
              </w:rPr>
              <w:t>.</w:t>
            </w:r>
            <w:r w:rsidR="00D02E4D" w:rsidRPr="008116CD">
              <w:rPr>
                <w:rFonts w:eastAsia="Times New Roman" w:cs="Arial"/>
                <w:color w:val="000000"/>
                <w:sz w:val="20"/>
                <w:szCs w:val="20"/>
                <w:lang/>
              </w:rPr>
              <w:t xml:space="preserve"> het met SvdA </w:t>
            </w:r>
            <w:r>
              <w:rPr>
                <w:rFonts w:eastAsia="Times New Roman" w:cs="Arial"/>
                <w:color w:val="000000"/>
                <w:sz w:val="20"/>
                <w:szCs w:val="20"/>
                <w:lang/>
              </w:rPr>
              <w:t xml:space="preserve">rechtsreeks </w:t>
            </w:r>
            <w:r w:rsidR="00D02E4D" w:rsidRPr="008116CD">
              <w:rPr>
                <w:rFonts w:eastAsia="Times New Roman" w:cs="Arial"/>
                <w:color w:val="000000"/>
                <w:sz w:val="20"/>
                <w:szCs w:val="20"/>
                <w:lang/>
              </w:rPr>
              <w:t>aan te kaarten – SvdA</w:t>
            </w:r>
            <w:r>
              <w:rPr>
                <w:rFonts w:eastAsia="Times New Roman" w:cs="Arial"/>
                <w:color w:val="000000"/>
                <w:sz w:val="20"/>
                <w:szCs w:val="20"/>
                <w:lang/>
              </w:rPr>
              <w:t xml:space="preserve"> heeft BV toen</w:t>
            </w:r>
            <w:r w:rsidR="00D02E4D" w:rsidRPr="008116CD">
              <w:rPr>
                <w:rFonts w:eastAsia="Times New Roman" w:cs="Arial"/>
                <w:color w:val="000000"/>
                <w:sz w:val="20"/>
                <w:szCs w:val="20"/>
                <w:lang/>
              </w:rPr>
              <w:t xml:space="preserve"> gevraagd om dat aan te kaarten bij hem,</w:t>
            </w:r>
            <w:r>
              <w:rPr>
                <w:rFonts w:eastAsia="Times New Roman" w:cs="Arial"/>
                <w:color w:val="000000"/>
                <w:sz w:val="20"/>
                <w:szCs w:val="20"/>
                <w:lang/>
              </w:rPr>
              <w:t xml:space="preserve"> maar BV is tilt geslagen – SvdA is toen naar JB gegaan en hij</w:t>
            </w:r>
            <w:r w:rsidR="00D02E4D" w:rsidRPr="008116CD">
              <w:rPr>
                <w:rFonts w:eastAsia="Times New Roman" w:cs="Arial"/>
                <w:color w:val="000000"/>
                <w:sz w:val="20"/>
                <w:szCs w:val="20"/>
                <w:lang/>
              </w:rPr>
              <w:t xml:space="preserve"> heeft </w:t>
            </w:r>
            <w:r>
              <w:rPr>
                <w:rFonts w:eastAsia="Times New Roman" w:cs="Arial"/>
                <w:color w:val="000000"/>
                <w:sz w:val="20"/>
                <w:szCs w:val="20"/>
                <w:lang/>
              </w:rPr>
              <w:t xml:space="preserve">de </w:t>
            </w:r>
            <w:r w:rsidR="00D02E4D" w:rsidRPr="008116CD">
              <w:rPr>
                <w:rFonts w:eastAsia="Times New Roman" w:cs="Arial"/>
                <w:color w:val="000000"/>
                <w:sz w:val="20"/>
                <w:szCs w:val="20"/>
                <w:lang/>
              </w:rPr>
              <w:t xml:space="preserve">situatie </w:t>
            </w:r>
            <w:r>
              <w:rPr>
                <w:rFonts w:eastAsia="Times New Roman" w:cs="Arial"/>
                <w:color w:val="000000"/>
                <w:sz w:val="20"/>
                <w:szCs w:val="20"/>
                <w:lang/>
              </w:rPr>
              <w:t>kunnen</w:t>
            </w:r>
            <w:r w:rsidR="00D02E4D" w:rsidRPr="008116CD">
              <w:rPr>
                <w:rFonts w:eastAsia="Times New Roman" w:cs="Arial"/>
                <w:color w:val="000000"/>
                <w:sz w:val="20"/>
                <w:szCs w:val="20"/>
                <w:lang/>
              </w:rPr>
              <w:t xml:space="preserve"> kalmeren</w:t>
            </w:r>
          </w:p>
          <w:p w14:paraId="4E3F724E" w14:textId="05B38B6B" w:rsidR="00D02E4D" w:rsidRPr="008116CD" w:rsidRDefault="00D007D5"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BV</w:t>
            </w:r>
            <w:r w:rsidR="00D02E4D" w:rsidRPr="008116CD">
              <w:rPr>
                <w:rFonts w:eastAsia="Times New Roman" w:cs="Arial"/>
                <w:color w:val="000000"/>
                <w:sz w:val="20"/>
                <w:szCs w:val="20"/>
                <w:lang/>
              </w:rPr>
              <w:t xml:space="preserve"> en </w:t>
            </w:r>
            <w:r>
              <w:rPr>
                <w:rFonts w:eastAsia="Times New Roman" w:cs="Arial"/>
                <w:color w:val="000000"/>
                <w:sz w:val="20"/>
                <w:szCs w:val="20"/>
                <w:lang/>
              </w:rPr>
              <w:t>JB</w:t>
            </w:r>
            <w:r w:rsidR="00D02E4D" w:rsidRPr="008116CD">
              <w:rPr>
                <w:rFonts w:eastAsia="Times New Roman" w:cs="Arial"/>
                <w:color w:val="000000"/>
                <w:sz w:val="20"/>
                <w:szCs w:val="20"/>
                <w:lang/>
              </w:rPr>
              <w:t xml:space="preserve"> hadden geen gehoor voor </w:t>
            </w:r>
            <w:r>
              <w:rPr>
                <w:rFonts w:eastAsia="Times New Roman" w:cs="Arial"/>
                <w:color w:val="000000"/>
                <w:sz w:val="20"/>
                <w:szCs w:val="20"/>
                <w:lang/>
              </w:rPr>
              <w:t xml:space="preserve">de </w:t>
            </w:r>
            <w:r w:rsidR="00D02E4D" w:rsidRPr="008116CD">
              <w:rPr>
                <w:rFonts w:eastAsia="Times New Roman" w:cs="Arial"/>
                <w:color w:val="000000"/>
                <w:sz w:val="20"/>
                <w:szCs w:val="20"/>
                <w:lang/>
              </w:rPr>
              <w:t>opmerkingen vanuit strategy (met Anita</w:t>
            </w:r>
            <w:r>
              <w:rPr>
                <w:rFonts w:eastAsia="Times New Roman" w:cs="Arial"/>
                <w:color w:val="000000"/>
                <w:sz w:val="20"/>
                <w:szCs w:val="20"/>
                <w:lang/>
              </w:rPr>
              <w:t xml:space="preserve"> Amey</w:t>
            </w:r>
            <w:r w:rsidR="00D02E4D" w:rsidRPr="008116CD">
              <w:rPr>
                <w:rFonts w:eastAsia="Times New Roman" w:cs="Arial"/>
                <w:color w:val="000000"/>
                <w:sz w:val="20"/>
                <w:szCs w:val="20"/>
                <w:lang/>
              </w:rPr>
              <w:t>)</w:t>
            </w:r>
          </w:p>
          <w:p w14:paraId="6F42D3AF" w14:textId="4C1310E0" w:rsidR="00D02E4D" w:rsidRPr="008116CD" w:rsidRDefault="00D02E4D" w:rsidP="00D02E4D">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In 9/2020</w:t>
            </w:r>
            <w:r w:rsidR="00D007D5">
              <w:rPr>
                <w:rFonts w:eastAsia="Times New Roman" w:cs="Arial"/>
                <w:color w:val="000000"/>
                <w:sz w:val="20"/>
                <w:szCs w:val="20"/>
                <w:lang/>
              </w:rPr>
              <w:t xml:space="preserve"> heeft SvdA een</w:t>
            </w:r>
            <w:r w:rsidRPr="008116CD">
              <w:rPr>
                <w:rFonts w:eastAsia="Times New Roman" w:cs="Arial"/>
                <w:color w:val="000000"/>
                <w:sz w:val="20"/>
                <w:szCs w:val="20"/>
                <w:lang/>
              </w:rPr>
              <w:t xml:space="preserve"> zelfmoordpoging ondernomen met </w:t>
            </w:r>
            <w:r w:rsidR="00D007D5">
              <w:rPr>
                <w:rFonts w:eastAsia="Times New Roman" w:cs="Arial"/>
                <w:color w:val="000000"/>
                <w:sz w:val="20"/>
                <w:szCs w:val="20"/>
                <w:lang/>
              </w:rPr>
              <w:t xml:space="preserve">een </w:t>
            </w:r>
            <w:r w:rsidRPr="008116CD">
              <w:rPr>
                <w:rFonts w:eastAsia="Times New Roman" w:cs="Arial"/>
                <w:color w:val="000000"/>
                <w:sz w:val="20"/>
                <w:szCs w:val="20"/>
                <w:lang/>
              </w:rPr>
              <w:t xml:space="preserve">overdosis pillen – </w:t>
            </w:r>
            <w:r w:rsidR="00D007D5">
              <w:rPr>
                <w:rFonts w:eastAsia="Times New Roman" w:cs="Arial"/>
                <w:color w:val="000000"/>
                <w:sz w:val="20"/>
                <w:szCs w:val="20"/>
                <w:lang/>
              </w:rPr>
              <w:t xml:space="preserve">dat is </w:t>
            </w:r>
            <w:r w:rsidRPr="008116CD">
              <w:rPr>
                <w:rFonts w:eastAsia="Times New Roman" w:cs="Arial"/>
                <w:color w:val="000000"/>
                <w:sz w:val="20"/>
                <w:szCs w:val="20"/>
                <w:lang/>
              </w:rPr>
              <w:t>gefaald –</w:t>
            </w:r>
            <w:r w:rsidR="00D007D5">
              <w:rPr>
                <w:rFonts w:eastAsia="Times New Roman" w:cs="Arial"/>
                <w:color w:val="000000"/>
                <w:sz w:val="20"/>
                <w:szCs w:val="20"/>
                <w:lang/>
              </w:rPr>
              <w:t xml:space="preserve"> het heeft</w:t>
            </w:r>
            <w:r w:rsidRPr="008116CD">
              <w:rPr>
                <w:rFonts w:eastAsia="Times New Roman" w:cs="Arial"/>
                <w:color w:val="000000"/>
                <w:sz w:val="20"/>
                <w:szCs w:val="20"/>
                <w:lang/>
              </w:rPr>
              <w:t xml:space="preserve"> lang geduurd om weer uit</w:t>
            </w:r>
            <w:r w:rsidR="00A604C8">
              <w:rPr>
                <w:rFonts w:eastAsia="Times New Roman" w:cs="Arial"/>
                <w:color w:val="000000"/>
                <w:sz w:val="20"/>
                <w:szCs w:val="20"/>
                <w:lang/>
              </w:rPr>
              <w:t xml:space="preserve"> het dal</w:t>
            </w:r>
            <w:r w:rsidRPr="008116CD">
              <w:rPr>
                <w:rFonts w:eastAsia="Times New Roman" w:cs="Arial"/>
                <w:color w:val="000000"/>
                <w:sz w:val="20"/>
                <w:szCs w:val="20"/>
                <w:lang/>
              </w:rPr>
              <w:t xml:space="preserve"> te geraken – </w:t>
            </w:r>
            <w:r w:rsidR="00D007D5">
              <w:rPr>
                <w:rFonts w:eastAsia="Times New Roman" w:cs="Arial"/>
                <w:color w:val="000000"/>
                <w:sz w:val="20"/>
                <w:szCs w:val="20"/>
                <w:lang/>
              </w:rPr>
              <w:t xml:space="preserve">SvdA </w:t>
            </w:r>
            <w:r w:rsidRPr="008116CD">
              <w:rPr>
                <w:rFonts w:eastAsia="Times New Roman" w:cs="Arial"/>
                <w:color w:val="000000"/>
                <w:sz w:val="20"/>
                <w:szCs w:val="20"/>
                <w:lang/>
              </w:rPr>
              <w:t>wil verder gaan met zijn leven</w:t>
            </w:r>
            <w:ins w:id="48" w:author="Stephane van der Aa" w:date="2023-10-17T04:45:00Z">
              <w:r w:rsidR="002F408A">
                <w:rPr>
                  <w:rFonts w:eastAsia="Times New Roman" w:cs="Arial"/>
                  <w:color w:val="000000"/>
                  <w:sz w:val="20"/>
                  <w:szCs w:val="20"/>
                  <w:lang/>
                </w:rPr>
                <w:t>.</w:t>
              </w:r>
            </w:ins>
            <w:ins w:id="49" w:author="Stephane van der Aa" w:date="2023-10-17T04:46:00Z">
              <w:r w:rsidR="002F408A">
                <w:rPr>
                  <w:rFonts w:eastAsia="Times New Roman" w:cs="Arial"/>
                  <w:color w:val="000000"/>
                  <w:sz w:val="20"/>
                  <w:szCs w:val="20"/>
                  <w:lang/>
                </w:rPr>
                <w:t xml:space="preserve"> 6 maanden na mijn ontslag, na die zelfmoordpoging, was ik nog steeds ziek. Ik had er genoeg van, heb </w:t>
              </w:r>
            </w:ins>
            <w:ins w:id="50" w:author="Stephane van der Aa" w:date="2023-10-17T04:47:00Z">
              <w:r w:rsidR="002F408A">
                <w:rPr>
                  <w:rFonts w:eastAsia="Times New Roman" w:cs="Arial"/>
                  <w:color w:val="000000"/>
                  <w:sz w:val="20"/>
                  <w:szCs w:val="20"/>
                  <w:lang/>
                </w:rPr>
                <w:t xml:space="preserve">toen in februari 02/2021, aan mijn advocaat de opdracht gegeven om de zaak tegen Alight te stoppen. </w:t>
              </w:r>
              <w:r w:rsidR="00866CAC">
                <w:rPr>
                  <w:rFonts w:eastAsia="Times New Roman" w:cs="Arial"/>
                  <w:color w:val="000000"/>
                  <w:sz w:val="20"/>
                  <w:szCs w:val="20"/>
                  <w:lang/>
                </w:rPr>
                <w:t>Ik</w:t>
              </w:r>
            </w:ins>
            <w:ins w:id="51" w:author="Stephane van der Aa" w:date="2023-10-17T04:48:00Z">
              <w:r w:rsidR="00866CAC">
                <w:rPr>
                  <w:rFonts w:eastAsia="Times New Roman" w:cs="Arial"/>
                  <w:color w:val="000000"/>
                  <w:sz w:val="20"/>
                  <w:szCs w:val="20"/>
                  <w:lang/>
                </w:rPr>
                <w:t xml:space="preserve"> wou het allemaal achter me laten, en verder te gaan met mijn leven was mijn redenering.</w:t>
              </w:r>
            </w:ins>
          </w:p>
          <w:p w14:paraId="71BFE5DE" w14:textId="12528762" w:rsidR="00D02E4D" w:rsidRPr="008116CD" w:rsidRDefault="00D02E4D" w:rsidP="00D02E4D">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 xml:space="preserve">2023: blijft </w:t>
            </w:r>
            <w:commentRangeStart w:id="52"/>
            <w:r w:rsidRPr="008116CD">
              <w:rPr>
                <w:rFonts w:eastAsia="Times New Roman" w:cs="Arial"/>
                <w:color w:val="000000"/>
                <w:sz w:val="20"/>
                <w:szCs w:val="20"/>
                <w:lang/>
              </w:rPr>
              <w:t>knagen</w:t>
            </w:r>
            <w:commentRangeEnd w:id="52"/>
            <w:r w:rsidR="00866CAC">
              <w:rPr>
                <w:rStyle w:val="CommentReference"/>
                <w:rFonts w:asciiTheme="minorHAnsi" w:eastAsiaTheme="minorHAnsi" w:hAnsiTheme="minorHAnsi" w:cstheme="minorBidi"/>
                <w:lang/>
              </w:rPr>
              <w:commentReference w:id="52"/>
            </w:r>
            <w:r w:rsidR="00A604C8">
              <w:rPr>
                <w:rFonts w:eastAsia="Times New Roman" w:cs="Arial"/>
                <w:color w:val="000000"/>
                <w:sz w:val="20"/>
                <w:szCs w:val="20"/>
                <w:lang/>
              </w:rPr>
              <w:t xml:space="preserve"> bij SvdA</w:t>
            </w:r>
            <w:r w:rsidRPr="008116CD">
              <w:rPr>
                <w:rFonts w:eastAsia="Times New Roman" w:cs="Arial"/>
                <w:color w:val="000000"/>
                <w:sz w:val="20"/>
                <w:szCs w:val="20"/>
                <w:lang/>
              </w:rPr>
              <w:t xml:space="preserve"> – </w:t>
            </w:r>
            <w:r w:rsidR="00A604C8">
              <w:rPr>
                <w:rFonts w:eastAsia="Times New Roman" w:cs="Arial"/>
                <w:color w:val="000000"/>
                <w:sz w:val="20"/>
                <w:szCs w:val="20"/>
                <w:lang/>
              </w:rPr>
              <w:t xml:space="preserve">daarom is SvdA dat </w:t>
            </w:r>
            <w:r w:rsidRPr="008116CD">
              <w:rPr>
                <w:rFonts w:eastAsia="Times New Roman" w:cs="Arial"/>
                <w:color w:val="000000"/>
                <w:sz w:val="20"/>
                <w:szCs w:val="20"/>
                <w:lang/>
              </w:rPr>
              <w:t>terug beginnen aankaarten op sociale media - LinkedIn</w:t>
            </w:r>
          </w:p>
          <w:p w14:paraId="69E27B3E" w14:textId="77777777" w:rsidR="00D02E4D" w:rsidRPr="008116CD" w:rsidRDefault="00D02E4D" w:rsidP="00D02E4D">
            <w:pPr>
              <w:pStyle w:val="ListParagraph"/>
              <w:numPr>
                <w:ilvl w:val="1"/>
                <w:numId w:val="8"/>
              </w:numPr>
              <w:spacing w:after="120"/>
              <w:ind w:left="1031"/>
              <w:rPr>
                <w:rFonts w:eastAsia="Times New Roman" w:cs="Arial"/>
                <w:color w:val="000000"/>
                <w:sz w:val="20"/>
                <w:szCs w:val="20"/>
                <w:lang/>
              </w:rPr>
            </w:pPr>
            <w:r w:rsidRPr="008116CD">
              <w:rPr>
                <w:rFonts w:eastAsia="Times New Roman" w:cs="Arial"/>
                <w:color w:val="000000"/>
                <w:sz w:val="20"/>
                <w:szCs w:val="20"/>
                <w:lang/>
              </w:rPr>
              <w:t xml:space="preserve">Opening creëren om dialoog op te starten </w:t>
            </w:r>
          </w:p>
          <w:p w14:paraId="309EF4A2" w14:textId="61D39874" w:rsidR="00D02E4D" w:rsidRPr="008116CD" w:rsidRDefault="00D02E4D" w:rsidP="00D02E4D">
            <w:pPr>
              <w:pStyle w:val="ListParagraph"/>
              <w:numPr>
                <w:ilvl w:val="1"/>
                <w:numId w:val="8"/>
              </w:numPr>
              <w:spacing w:after="120"/>
              <w:ind w:left="1031"/>
              <w:rPr>
                <w:rFonts w:eastAsia="Times New Roman" w:cs="Arial"/>
                <w:color w:val="000000"/>
                <w:sz w:val="20"/>
                <w:szCs w:val="20"/>
                <w:lang/>
              </w:rPr>
            </w:pPr>
            <w:commentRangeStart w:id="53"/>
            <w:r w:rsidRPr="008116CD">
              <w:rPr>
                <w:rFonts w:eastAsia="Times New Roman" w:cs="Arial"/>
                <w:color w:val="000000"/>
                <w:sz w:val="20"/>
                <w:szCs w:val="20"/>
                <w:lang/>
              </w:rPr>
              <w:t>PV van Altius</w:t>
            </w:r>
            <w:r w:rsidR="00A604C8">
              <w:rPr>
                <w:rFonts w:eastAsia="Times New Roman" w:cs="Arial"/>
                <w:color w:val="000000"/>
                <w:sz w:val="20"/>
                <w:szCs w:val="20"/>
                <w:lang/>
              </w:rPr>
              <w:t xml:space="preserve"> gekregen</w:t>
            </w:r>
            <w:commentRangeEnd w:id="53"/>
            <w:r w:rsidR="00866CAC">
              <w:rPr>
                <w:rStyle w:val="CommentReference"/>
                <w:rFonts w:asciiTheme="minorHAnsi" w:eastAsiaTheme="minorHAnsi" w:hAnsiTheme="minorHAnsi" w:cstheme="minorBidi"/>
                <w:lang/>
              </w:rPr>
              <w:commentReference w:id="53"/>
            </w:r>
          </w:p>
          <w:p w14:paraId="5D1BAF09" w14:textId="77777777" w:rsidR="00D02E4D" w:rsidRPr="008116CD" w:rsidRDefault="00D02E4D" w:rsidP="00D02E4D">
            <w:pPr>
              <w:pStyle w:val="ListParagraph"/>
              <w:numPr>
                <w:ilvl w:val="1"/>
                <w:numId w:val="8"/>
              </w:numPr>
              <w:spacing w:after="120"/>
              <w:ind w:left="1031"/>
              <w:rPr>
                <w:rFonts w:eastAsia="Times New Roman" w:cs="Arial"/>
                <w:color w:val="000000"/>
                <w:sz w:val="20"/>
                <w:szCs w:val="20"/>
                <w:lang/>
              </w:rPr>
            </w:pPr>
            <w:r w:rsidRPr="008116CD">
              <w:rPr>
                <w:rFonts w:eastAsia="Times New Roman" w:cs="Arial"/>
                <w:color w:val="000000"/>
                <w:sz w:val="20"/>
                <w:szCs w:val="20"/>
                <w:lang/>
              </w:rPr>
              <w:t>Veel views en likes – maar weinig reacties</w:t>
            </w:r>
          </w:p>
          <w:p w14:paraId="286A1E72" w14:textId="1D38632E" w:rsidR="00D02E4D" w:rsidRPr="008116CD" w:rsidRDefault="00D02E4D" w:rsidP="00D02E4D">
            <w:pPr>
              <w:pStyle w:val="ListParagraph"/>
              <w:numPr>
                <w:ilvl w:val="1"/>
                <w:numId w:val="8"/>
              </w:numPr>
              <w:spacing w:after="120"/>
              <w:ind w:left="1031"/>
              <w:rPr>
                <w:rFonts w:eastAsia="Times New Roman" w:cs="Arial"/>
                <w:color w:val="000000"/>
                <w:sz w:val="20"/>
                <w:szCs w:val="20"/>
                <w:lang/>
              </w:rPr>
            </w:pPr>
            <w:r w:rsidRPr="008116CD">
              <w:rPr>
                <w:rFonts w:eastAsia="Times New Roman" w:cs="Arial"/>
                <w:color w:val="000000"/>
                <w:sz w:val="20"/>
                <w:szCs w:val="20"/>
                <w:lang/>
              </w:rPr>
              <w:t>Wel contact gehad met Lucie</w:t>
            </w:r>
            <w:r w:rsidR="00A604C8">
              <w:rPr>
                <w:rFonts w:eastAsia="Times New Roman" w:cs="Arial"/>
                <w:color w:val="000000"/>
                <w:sz w:val="20"/>
                <w:szCs w:val="20"/>
                <w:lang/>
              </w:rPr>
              <w:t xml:space="preserve"> n.a.v. die posts</w:t>
            </w:r>
          </w:p>
          <w:p w14:paraId="0A1ED076" w14:textId="074C93E7" w:rsidR="00D02E4D" w:rsidRPr="008116CD" w:rsidRDefault="00D02E4D" w:rsidP="00D02E4D">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 xml:space="preserve">Artikel naar Stephane Scholl (vanaf corona CEO) </w:t>
            </w:r>
            <w:r w:rsidR="00A604C8">
              <w:rPr>
                <w:rFonts w:eastAsia="Times New Roman" w:cs="Arial"/>
                <w:color w:val="000000"/>
                <w:sz w:val="20"/>
                <w:szCs w:val="20"/>
                <w:lang/>
              </w:rPr>
              <w:t xml:space="preserve">gestuurd </w:t>
            </w:r>
            <w:r w:rsidRPr="008116CD">
              <w:rPr>
                <w:rFonts w:eastAsia="Times New Roman" w:cs="Arial"/>
                <w:color w:val="000000"/>
                <w:sz w:val="20"/>
                <w:szCs w:val="20"/>
                <w:lang/>
              </w:rPr>
              <w:t xml:space="preserve">– bedoeling om </w:t>
            </w:r>
            <w:r w:rsidR="00A604C8">
              <w:rPr>
                <w:rFonts w:eastAsia="Times New Roman" w:cs="Arial"/>
                <w:color w:val="000000"/>
                <w:sz w:val="20"/>
                <w:szCs w:val="20"/>
                <w:lang/>
              </w:rPr>
              <w:t xml:space="preserve">dit ook </w:t>
            </w:r>
            <w:r w:rsidRPr="008116CD">
              <w:rPr>
                <w:rFonts w:eastAsia="Times New Roman" w:cs="Arial"/>
                <w:color w:val="000000"/>
                <w:sz w:val="20"/>
                <w:szCs w:val="20"/>
                <w:lang/>
              </w:rPr>
              <w:t xml:space="preserve">online te zetten – </w:t>
            </w:r>
            <w:r w:rsidR="00A604C8">
              <w:rPr>
                <w:rFonts w:eastAsia="Times New Roman" w:cs="Arial"/>
                <w:color w:val="000000"/>
                <w:sz w:val="20"/>
                <w:szCs w:val="20"/>
                <w:lang/>
              </w:rPr>
              <w:t xml:space="preserve">dit is een </w:t>
            </w:r>
            <w:r w:rsidRPr="008116CD">
              <w:rPr>
                <w:rFonts w:eastAsia="Times New Roman" w:cs="Arial"/>
                <w:color w:val="000000"/>
                <w:sz w:val="20"/>
                <w:szCs w:val="20"/>
                <w:lang/>
              </w:rPr>
              <w:t xml:space="preserve">hulpkreet, want </w:t>
            </w:r>
            <w:r w:rsidR="00A604C8">
              <w:rPr>
                <w:rFonts w:eastAsia="Times New Roman" w:cs="Arial"/>
                <w:color w:val="000000"/>
                <w:sz w:val="20"/>
                <w:szCs w:val="20"/>
                <w:lang/>
              </w:rPr>
              <w:t xml:space="preserve">de </w:t>
            </w:r>
            <w:r w:rsidRPr="008116CD">
              <w:rPr>
                <w:rFonts w:eastAsia="Times New Roman" w:cs="Arial"/>
                <w:color w:val="000000"/>
                <w:sz w:val="20"/>
                <w:szCs w:val="20"/>
                <w:lang/>
              </w:rPr>
              <w:t xml:space="preserve">afwikkeling van 2020 was </w:t>
            </w:r>
            <w:r w:rsidR="00A604C8">
              <w:rPr>
                <w:rFonts w:eastAsia="Times New Roman" w:cs="Arial"/>
                <w:color w:val="000000"/>
                <w:sz w:val="20"/>
                <w:szCs w:val="20"/>
                <w:lang/>
              </w:rPr>
              <w:t xml:space="preserve">voor SvdA </w:t>
            </w:r>
            <w:r w:rsidRPr="008116CD">
              <w:rPr>
                <w:rFonts w:eastAsia="Times New Roman" w:cs="Arial"/>
                <w:color w:val="000000"/>
                <w:sz w:val="20"/>
                <w:szCs w:val="20"/>
                <w:lang/>
              </w:rPr>
              <w:t xml:space="preserve">traumatiserend – waarom </w:t>
            </w:r>
            <w:r w:rsidR="00A604C8">
              <w:rPr>
                <w:rFonts w:eastAsia="Times New Roman" w:cs="Arial"/>
                <w:color w:val="000000"/>
                <w:sz w:val="20"/>
                <w:szCs w:val="20"/>
                <w:lang/>
              </w:rPr>
              <w:t xml:space="preserve">heeft Alight die </w:t>
            </w:r>
            <w:r w:rsidRPr="008116CD">
              <w:rPr>
                <w:rFonts w:eastAsia="Times New Roman" w:cs="Arial"/>
                <w:color w:val="000000"/>
                <w:sz w:val="20"/>
                <w:szCs w:val="20"/>
                <w:lang/>
              </w:rPr>
              <w:t xml:space="preserve">ontslagbrief niet aanvaard? </w:t>
            </w:r>
          </w:p>
          <w:p w14:paraId="5A5F80E8" w14:textId="6205BCD6" w:rsidR="00D02E4D" w:rsidRPr="008116CD" w:rsidRDefault="00D02E4D" w:rsidP="00D02E4D">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1/2023</w:t>
            </w:r>
            <w:r w:rsidR="00A604C8">
              <w:rPr>
                <w:rFonts w:eastAsia="Times New Roman" w:cs="Arial"/>
                <w:color w:val="000000"/>
                <w:sz w:val="20"/>
                <w:szCs w:val="20"/>
                <w:lang/>
              </w:rPr>
              <w:t>: SvdA heeft</w:t>
            </w:r>
            <w:r w:rsidRPr="008116CD">
              <w:rPr>
                <w:rFonts w:eastAsia="Times New Roman" w:cs="Arial"/>
                <w:color w:val="000000"/>
                <w:sz w:val="20"/>
                <w:szCs w:val="20"/>
                <w:lang/>
              </w:rPr>
              <w:t xml:space="preserve"> procedure aangevraagd </w:t>
            </w:r>
            <w:r w:rsidR="00A604C8">
              <w:rPr>
                <w:rFonts w:eastAsia="Times New Roman" w:cs="Arial"/>
                <w:color w:val="000000"/>
                <w:sz w:val="20"/>
                <w:szCs w:val="20"/>
                <w:lang/>
              </w:rPr>
              <w:t>voor</w:t>
            </w:r>
            <w:r w:rsidRPr="008116CD">
              <w:rPr>
                <w:rFonts w:eastAsia="Times New Roman" w:cs="Arial"/>
                <w:color w:val="000000"/>
                <w:sz w:val="20"/>
                <w:szCs w:val="20"/>
                <w:lang/>
              </w:rPr>
              <w:t xml:space="preserve"> euthanasie omwille van mentaal </w:t>
            </w:r>
            <w:r w:rsidR="00A604C8">
              <w:rPr>
                <w:rFonts w:eastAsia="Times New Roman" w:cs="Arial"/>
                <w:color w:val="000000"/>
                <w:sz w:val="20"/>
                <w:szCs w:val="20"/>
                <w:lang/>
              </w:rPr>
              <w:t>lijden – SvdA wil van zijn kant alles proberen om het goed te doen</w:t>
            </w:r>
            <w:ins w:id="54" w:author="Stephane van der Aa" w:date="2023-10-17T04:55:00Z">
              <w:r w:rsidR="00866CAC">
                <w:rPr>
                  <w:rFonts w:eastAsia="Times New Roman" w:cs="Arial"/>
                  <w:color w:val="000000"/>
                  <w:sz w:val="20"/>
                  <w:szCs w:val="20"/>
                  <w:lang/>
                </w:rPr>
                <w:t>. (ik begon met hulp zoeken in de psychiatrie in  2012,</w:t>
              </w:r>
            </w:ins>
            <w:ins w:id="55" w:author="Stephane van der Aa" w:date="2023-10-17T04:56:00Z">
              <w:r w:rsidR="00866CAC">
                <w:rPr>
                  <w:rFonts w:eastAsia="Times New Roman" w:cs="Arial"/>
                  <w:color w:val="000000"/>
                  <w:sz w:val="20"/>
                  <w:szCs w:val="20"/>
                  <w:lang/>
                </w:rPr>
                <w:t xml:space="preserve"> de laatste paar jaren wordt mijn hulpvraag echter beantwoord met terugkerende </w:t>
              </w:r>
            </w:ins>
            <w:ins w:id="56" w:author="Stephane van der Aa" w:date="2023-10-17T04:57:00Z">
              <w:r w:rsidR="00866CAC">
                <w:rPr>
                  <w:rFonts w:eastAsia="Times New Roman" w:cs="Arial"/>
                  <w:color w:val="000000"/>
                  <w:sz w:val="20"/>
                  <w:szCs w:val="20"/>
                  <w:lang/>
                </w:rPr>
                <w:t>bericht dat ik “uitbehandeld” ben)</w:t>
              </w:r>
            </w:ins>
            <w:ins w:id="57" w:author="Stephane van der Aa" w:date="2023-10-17T04:55:00Z">
              <w:r w:rsidR="00866CAC">
                <w:rPr>
                  <w:rFonts w:eastAsia="Times New Roman" w:cs="Arial"/>
                  <w:color w:val="000000"/>
                  <w:sz w:val="20"/>
                  <w:szCs w:val="20"/>
                  <w:lang/>
                </w:rPr>
                <w:t xml:space="preserve"> </w:t>
              </w:r>
            </w:ins>
          </w:p>
          <w:p w14:paraId="03B7B827" w14:textId="0A491610" w:rsidR="00D02E4D" w:rsidRPr="008116CD" w:rsidRDefault="00A604C8" w:rsidP="00D02E4D">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lastRenderedPageBreak/>
              <w:t>SvdA v</w:t>
            </w:r>
            <w:r w:rsidR="00D02E4D" w:rsidRPr="008116CD">
              <w:rPr>
                <w:rFonts w:eastAsia="Times New Roman" w:cs="Arial"/>
                <w:color w:val="000000"/>
                <w:sz w:val="20"/>
                <w:szCs w:val="20"/>
                <w:lang/>
              </w:rPr>
              <w:t>raag</w:t>
            </w:r>
            <w:r>
              <w:rPr>
                <w:rFonts w:eastAsia="Times New Roman" w:cs="Arial"/>
                <w:color w:val="000000"/>
                <w:sz w:val="20"/>
                <w:szCs w:val="20"/>
                <w:lang/>
              </w:rPr>
              <w:t>t</w:t>
            </w:r>
            <w:r w:rsidR="00D02E4D" w:rsidRPr="008116CD">
              <w:rPr>
                <w:rFonts w:eastAsia="Times New Roman" w:cs="Arial"/>
                <w:color w:val="000000"/>
                <w:sz w:val="20"/>
                <w:szCs w:val="20"/>
                <w:lang/>
              </w:rPr>
              <w:t xml:space="preserve"> om informeel samen te zitten om zijn verhaal te doen met </w:t>
            </w:r>
            <w:r>
              <w:rPr>
                <w:rFonts w:eastAsia="Times New Roman" w:cs="Arial"/>
                <w:color w:val="000000"/>
                <w:sz w:val="20"/>
                <w:szCs w:val="20"/>
                <w:lang/>
              </w:rPr>
              <w:t>BV</w:t>
            </w:r>
            <w:r w:rsidR="00D02E4D" w:rsidRPr="008116CD">
              <w:rPr>
                <w:rFonts w:eastAsia="Times New Roman" w:cs="Arial"/>
                <w:color w:val="000000"/>
                <w:sz w:val="20"/>
                <w:szCs w:val="20"/>
                <w:lang/>
              </w:rPr>
              <w:t xml:space="preserve">, </w:t>
            </w:r>
            <w:r>
              <w:rPr>
                <w:rFonts w:eastAsia="Times New Roman" w:cs="Arial"/>
                <w:color w:val="000000"/>
                <w:sz w:val="20"/>
                <w:szCs w:val="20"/>
                <w:lang/>
              </w:rPr>
              <w:t>AA</w:t>
            </w:r>
            <w:r w:rsidR="00D02E4D" w:rsidRPr="008116CD">
              <w:rPr>
                <w:rFonts w:eastAsia="Times New Roman" w:cs="Arial"/>
                <w:color w:val="000000"/>
                <w:sz w:val="20"/>
                <w:szCs w:val="20"/>
                <w:lang/>
              </w:rPr>
              <w:t xml:space="preserve">, </w:t>
            </w:r>
            <w:r>
              <w:rPr>
                <w:rFonts w:eastAsia="Times New Roman" w:cs="Arial"/>
                <w:color w:val="000000"/>
                <w:sz w:val="20"/>
                <w:szCs w:val="20"/>
                <w:lang/>
              </w:rPr>
              <w:t>JB</w:t>
            </w:r>
            <w:r w:rsidR="00D02E4D" w:rsidRPr="008116CD">
              <w:rPr>
                <w:rFonts w:eastAsia="Times New Roman" w:cs="Arial"/>
                <w:color w:val="000000"/>
                <w:sz w:val="20"/>
                <w:szCs w:val="20"/>
                <w:lang/>
              </w:rPr>
              <w:t xml:space="preserve"> (eventueel met HR</w:t>
            </w:r>
            <w:r>
              <w:rPr>
                <w:rFonts w:eastAsia="Times New Roman" w:cs="Arial"/>
                <w:color w:val="000000"/>
                <w:sz w:val="20"/>
                <w:szCs w:val="20"/>
                <w:lang/>
              </w:rPr>
              <w:t xml:space="preserve"> erbij</w:t>
            </w:r>
            <w:r w:rsidR="00D02E4D" w:rsidRPr="008116CD">
              <w:rPr>
                <w:rFonts w:eastAsia="Times New Roman" w:cs="Arial"/>
                <w:color w:val="000000"/>
                <w:sz w:val="20"/>
                <w:szCs w:val="20"/>
                <w:lang/>
              </w:rPr>
              <w:t>) – niet met advocaten</w:t>
            </w:r>
            <w:r>
              <w:rPr>
                <w:rFonts w:eastAsia="Times New Roman" w:cs="Arial"/>
                <w:color w:val="000000"/>
                <w:sz w:val="20"/>
                <w:szCs w:val="20"/>
                <w:lang/>
              </w:rPr>
              <w:t xml:space="preserve"> in eerste instantie waar het enkel gaat over juridische aansprakelijkheden</w:t>
            </w:r>
            <w:r w:rsidR="00FD23F0">
              <w:rPr>
                <w:rFonts w:eastAsia="Times New Roman" w:cs="Arial"/>
                <w:color w:val="000000"/>
                <w:sz w:val="20"/>
                <w:szCs w:val="20"/>
                <w:lang/>
              </w:rPr>
              <w:t xml:space="preserve"> – er moeten geen bewijzen (opnames / notulen) van dit gesprek zijn</w:t>
            </w:r>
          </w:p>
          <w:p w14:paraId="3A20642B" w14:textId="4293C474" w:rsidR="00D02E4D" w:rsidRPr="008116CD" w:rsidRDefault="00D02E4D" w:rsidP="00D02E4D">
            <w:pPr>
              <w:pStyle w:val="ListParagraph"/>
              <w:numPr>
                <w:ilvl w:val="1"/>
                <w:numId w:val="8"/>
              </w:numPr>
              <w:spacing w:after="120"/>
              <w:ind w:left="1031"/>
              <w:rPr>
                <w:rFonts w:eastAsia="Times New Roman" w:cs="Arial"/>
                <w:color w:val="000000"/>
                <w:sz w:val="20"/>
                <w:szCs w:val="20"/>
                <w:lang/>
              </w:rPr>
            </w:pPr>
            <w:r w:rsidRPr="008116CD">
              <w:rPr>
                <w:rFonts w:eastAsia="Times New Roman" w:cs="Arial"/>
                <w:color w:val="000000"/>
                <w:sz w:val="20"/>
                <w:szCs w:val="20"/>
                <w:lang/>
              </w:rPr>
              <w:t xml:space="preserve">Ofwel begrijpen </w:t>
            </w:r>
            <w:r w:rsidR="00A604C8">
              <w:rPr>
                <w:rFonts w:eastAsia="Times New Roman" w:cs="Arial"/>
                <w:color w:val="000000"/>
                <w:sz w:val="20"/>
                <w:szCs w:val="20"/>
                <w:lang/>
              </w:rPr>
              <w:t>partijen</w:t>
            </w:r>
            <w:r w:rsidRPr="008116CD">
              <w:rPr>
                <w:rFonts w:eastAsia="Times New Roman" w:cs="Arial"/>
                <w:color w:val="000000"/>
                <w:sz w:val="20"/>
                <w:szCs w:val="20"/>
                <w:lang/>
              </w:rPr>
              <w:t xml:space="preserve"> elkaar niet </w:t>
            </w:r>
          </w:p>
          <w:p w14:paraId="07AFA1B6" w14:textId="0B97657B" w:rsidR="00D02E4D" w:rsidRPr="008116CD" w:rsidRDefault="00D02E4D" w:rsidP="00D02E4D">
            <w:pPr>
              <w:pStyle w:val="ListParagraph"/>
              <w:numPr>
                <w:ilvl w:val="1"/>
                <w:numId w:val="8"/>
              </w:numPr>
              <w:spacing w:after="120"/>
              <w:ind w:left="1031"/>
              <w:rPr>
                <w:rFonts w:eastAsia="Times New Roman" w:cs="Arial"/>
                <w:color w:val="000000"/>
                <w:sz w:val="20"/>
                <w:szCs w:val="20"/>
                <w:lang/>
              </w:rPr>
            </w:pPr>
            <w:r w:rsidRPr="008116CD">
              <w:rPr>
                <w:rFonts w:eastAsia="Times New Roman" w:cs="Arial"/>
                <w:color w:val="000000"/>
                <w:sz w:val="20"/>
                <w:szCs w:val="20"/>
                <w:lang/>
              </w:rPr>
              <w:t xml:space="preserve">Ofwel is er </w:t>
            </w:r>
            <w:r w:rsidR="00A604C8">
              <w:rPr>
                <w:rFonts w:eastAsia="Times New Roman" w:cs="Arial"/>
                <w:color w:val="000000"/>
                <w:sz w:val="20"/>
                <w:szCs w:val="20"/>
                <w:lang/>
              </w:rPr>
              <w:t xml:space="preserve">een voldoende </w:t>
            </w:r>
            <w:r w:rsidRPr="008116CD">
              <w:rPr>
                <w:rFonts w:eastAsia="Times New Roman" w:cs="Arial"/>
                <w:color w:val="000000"/>
                <w:sz w:val="20"/>
                <w:szCs w:val="20"/>
                <w:lang/>
              </w:rPr>
              <w:t xml:space="preserve">inzicht dat men </w:t>
            </w:r>
            <w:r w:rsidR="00A604C8">
              <w:rPr>
                <w:rFonts w:eastAsia="Times New Roman" w:cs="Arial"/>
                <w:color w:val="000000"/>
                <w:sz w:val="20"/>
                <w:szCs w:val="20"/>
                <w:lang/>
              </w:rPr>
              <w:t xml:space="preserve">de </w:t>
            </w:r>
            <w:r w:rsidRPr="008116CD">
              <w:rPr>
                <w:rFonts w:eastAsia="Times New Roman" w:cs="Arial"/>
                <w:color w:val="000000"/>
                <w:sz w:val="20"/>
                <w:szCs w:val="20"/>
                <w:lang/>
              </w:rPr>
              <w:t xml:space="preserve">dingen beter had kunnen doen en naar </w:t>
            </w:r>
            <w:r w:rsidR="00A604C8">
              <w:rPr>
                <w:rFonts w:eastAsia="Times New Roman" w:cs="Arial"/>
                <w:color w:val="000000"/>
                <w:sz w:val="20"/>
                <w:szCs w:val="20"/>
                <w:lang/>
              </w:rPr>
              <w:t xml:space="preserve">de </w:t>
            </w:r>
            <w:r w:rsidRPr="008116CD">
              <w:rPr>
                <w:rFonts w:eastAsia="Times New Roman" w:cs="Arial"/>
                <w:color w:val="000000"/>
                <w:sz w:val="20"/>
                <w:szCs w:val="20"/>
                <w:lang/>
              </w:rPr>
              <w:t>toekomst toe deze problematische situaties voorkom</w:t>
            </w:r>
            <w:r w:rsidR="00A604C8">
              <w:rPr>
                <w:rFonts w:eastAsia="Times New Roman" w:cs="Arial"/>
                <w:color w:val="000000"/>
                <w:sz w:val="20"/>
                <w:szCs w:val="20"/>
                <w:lang/>
              </w:rPr>
              <w:t>en worden</w:t>
            </w:r>
          </w:p>
          <w:p w14:paraId="201B215C" w14:textId="5B80876A" w:rsidR="00D02E4D" w:rsidRDefault="007E3255" w:rsidP="007E3255">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SvdA vraagt geen compensatie, hij wil dat men inziet </w:t>
            </w:r>
            <w:ins w:id="58" w:author="Stephane van der Aa" w:date="2023-10-17T05:02:00Z">
              <w:r w:rsidR="00386C95">
                <w:rPr>
                  <w:rFonts w:eastAsia="Times New Roman" w:cs="Arial"/>
                  <w:color w:val="000000"/>
                  <w:sz w:val="20"/>
                  <w:szCs w:val="20"/>
                  <w:lang/>
                </w:rPr>
                <w:t xml:space="preserve">dat er een fout werd begaan, en </w:t>
              </w:r>
            </w:ins>
            <w:r>
              <w:rPr>
                <w:rFonts w:eastAsia="Times New Roman" w:cs="Arial"/>
                <w:color w:val="000000"/>
                <w:sz w:val="20"/>
                <w:szCs w:val="20"/>
                <w:lang/>
              </w:rPr>
              <w:t>wat er fout is gegaan. SvdA vraagt zich af w</w:t>
            </w:r>
            <w:r w:rsidR="00D02E4D" w:rsidRPr="008116CD">
              <w:rPr>
                <w:rFonts w:eastAsia="Times New Roman" w:cs="Arial"/>
                <w:color w:val="000000"/>
                <w:sz w:val="20"/>
                <w:szCs w:val="20"/>
                <w:lang/>
              </w:rPr>
              <w:t xml:space="preserve">at partijen te verliezen </w:t>
            </w:r>
            <w:r w:rsidRPr="008116CD">
              <w:rPr>
                <w:rFonts w:eastAsia="Times New Roman" w:cs="Arial"/>
                <w:color w:val="000000"/>
                <w:sz w:val="20"/>
                <w:szCs w:val="20"/>
                <w:lang/>
              </w:rPr>
              <w:t xml:space="preserve">hebben </w:t>
            </w:r>
            <w:r w:rsidR="00D02E4D" w:rsidRPr="008116CD">
              <w:rPr>
                <w:rFonts w:eastAsia="Times New Roman" w:cs="Arial"/>
                <w:color w:val="000000"/>
                <w:sz w:val="20"/>
                <w:szCs w:val="20"/>
                <w:lang/>
              </w:rPr>
              <w:t>bij zo’n gesprek / bemiddeling?</w:t>
            </w:r>
          </w:p>
          <w:p w14:paraId="2741CDF8" w14:textId="77777777" w:rsidR="00FD23F0" w:rsidRDefault="00FD23F0" w:rsidP="007E3255">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Als het gesprek niet brengt wat SvdA hoopt, dan heeft hij tenminste gedaan wat hij kon. Het is nu moeilijk om te zeggen of SvdA in dat geval toch Alight niet zou aanklagen via advocaten.</w:t>
            </w:r>
          </w:p>
          <w:tbl>
            <w:tblPr>
              <w:tblStyle w:val="ListTable2"/>
              <w:tblW w:w="5000" w:type="pct"/>
              <w:tblLook w:val="0400" w:firstRow="0" w:lastRow="0" w:firstColumn="0" w:lastColumn="0" w:noHBand="0" w:noVBand="1"/>
            </w:tblPr>
            <w:tblGrid>
              <w:gridCol w:w="8810"/>
            </w:tblGrid>
            <w:tr w:rsidR="00FD23F0" w:rsidRPr="00CC5A3A" w14:paraId="3E682916" w14:textId="77777777" w:rsidTr="00E64F52">
              <w:trPr>
                <w:cnfStyle w:val="000000100000" w:firstRow="0" w:lastRow="0" w:firstColumn="0" w:lastColumn="0" w:oddVBand="0" w:evenVBand="0" w:oddHBand="1" w:evenHBand="0" w:firstRowFirstColumn="0" w:firstRowLastColumn="0" w:lastRowFirstColumn="0" w:lastRowLastColumn="0"/>
              </w:trPr>
              <w:tc>
                <w:tcPr>
                  <w:tcW w:w="5000" w:type="pct"/>
                </w:tcPr>
                <w:p w14:paraId="79D368CB" w14:textId="77777777" w:rsidR="00FD23F0" w:rsidRPr="008116CD" w:rsidRDefault="00FD23F0" w:rsidP="00FD23F0">
                  <w:pPr>
                    <w:pStyle w:val="ListParagraph"/>
                    <w:numPr>
                      <w:ilvl w:val="0"/>
                      <w:numId w:val="1"/>
                    </w:numPr>
                    <w:spacing w:after="120" w:line="240" w:lineRule="auto"/>
                    <w:ind w:left="357" w:hanging="357"/>
                    <w:jc w:val="left"/>
                    <w:rPr>
                      <w:sz w:val="20"/>
                      <w:szCs w:val="20"/>
                    </w:rPr>
                  </w:pPr>
                  <w:r w:rsidRPr="00CC5A3A">
                    <w:rPr>
                      <w:sz w:val="20"/>
                      <w:szCs w:val="20"/>
                    </w:rPr>
                    <w:t>Wat zijn precies uw aantijgingen en t.a.v. wie?</w:t>
                  </w:r>
                </w:p>
              </w:tc>
            </w:tr>
            <w:tr w:rsidR="00FD23F0" w:rsidRPr="00CC5A3A" w14:paraId="377A4A46" w14:textId="77777777" w:rsidTr="00E64F52">
              <w:tc>
                <w:tcPr>
                  <w:tcW w:w="5000" w:type="pct"/>
                </w:tcPr>
                <w:p w14:paraId="3CFCF5DA" w14:textId="0F3D273C" w:rsidR="00FD23F0" w:rsidRPr="008116CD" w:rsidRDefault="00FD23F0" w:rsidP="00FD23F0">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 xml:space="preserve">Algemeen: onmenselijke behandeling van Alight – </w:t>
                  </w:r>
                  <w:r>
                    <w:rPr>
                      <w:rFonts w:eastAsia="Times New Roman" w:cs="Arial"/>
                      <w:color w:val="000000"/>
                      <w:sz w:val="20"/>
                      <w:szCs w:val="20"/>
                      <w:lang/>
                    </w:rPr>
                    <w:t>BV</w:t>
                  </w:r>
                  <w:r w:rsidRPr="008116CD">
                    <w:rPr>
                      <w:rFonts w:eastAsia="Times New Roman" w:cs="Arial"/>
                      <w:color w:val="000000"/>
                      <w:sz w:val="20"/>
                      <w:szCs w:val="20"/>
                      <w:lang/>
                    </w:rPr>
                    <w:t xml:space="preserve"> en </w:t>
                  </w:r>
                  <w:r>
                    <w:rPr>
                      <w:rFonts w:eastAsia="Times New Roman" w:cs="Arial"/>
                      <w:color w:val="000000"/>
                      <w:sz w:val="20"/>
                      <w:szCs w:val="20"/>
                      <w:lang/>
                    </w:rPr>
                    <w:t>JB</w:t>
                  </w:r>
                  <w:r w:rsidRPr="008116CD">
                    <w:rPr>
                      <w:rFonts w:eastAsia="Times New Roman" w:cs="Arial"/>
                      <w:color w:val="000000"/>
                      <w:sz w:val="20"/>
                      <w:szCs w:val="20"/>
                      <w:lang/>
                    </w:rPr>
                    <w:t xml:space="preserve"> leggen de lat te hoog – managementstijl </w:t>
                  </w:r>
                  <w:r>
                    <w:rPr>
                      <w:rFonts w:eastAsia="Times New Roman" w:cs="Arial"/>
                      <w:color w:val="000000"/>
                      <w:sz w:val="20"/>
                      <w:szCs w:val="20"/>
                      <w:lang/>
                    </w:rPr>
                    <w:t xml:space="preserve">van BV en JB </w:t>
                  </w:r>
                  <w:r w:rsidRPr="008116CD">
                    <w:rPr>
                      <w:rFonts w:eastAsia="Times New Roman" w:cs="Arial"/>
                      <w:color w:val="000000"/>
                      <w:sz w:val="20"/>
                      <w:szCs w:val="20"/>
                      <w:lang/>
                    </w:rPr>
                    <w:t>= mensen onder hoge druk plaatsen</w:t>
                  </w:r>
                  <w:r>
                    <w:rPr>
                      <w:rFonts w:eastAsia="Times New Roman" w:cs="Arial"/>
                      <w:color w:val="000000"/>
                      <w:sz w:val="20"/>
                      <w:szCs w:val="20"/>
                      <w:lang/>
                    </w:rPr>
                    <w:t xml:space="preserve"> </w:t>
                  </w:r>
                  <w:r w:rsidRPr="00FD23F0">
                    <w:rPr>
                      <w:rFonts w:eastAsia="Times New Roman" w:cs="Arial"/>
                      <w:color w:val="000000"/>
                      <w:sz w:val="20"/>
                      <w:szCs w:val="20"/>
                      <w:lang/>
                    </w:rPr>
                    <w:sym w:font="Wingdings" w:char="F0F3"/>
                  </w:r>
                  <w:r>
                    <w:rPr>
                      <w:rFonts w:eastAsia="Times New Roman" w:cs="Arial"/>
                      <w:color w:val="000000"/>
                      <w:sz w:val="20"/>
                      <w:szCs w:val="20"/>
                      <w:lang/>
                    </w:rPr>
                    <w:t xml:space="preserve"> managementstijl van SvdA is totaal anders</w:t>
                  </w:r>
                  <w:ins w:id="59" w:author="Stephane van der Aa" w:date="2023-10-17T04:58:00Z">
                    <w:r w:rsidR="00386C95">
                      <w:rPr>
                        <w:rFonts w:eastAsia="Times New Roman" w:cs="Arial"/>
                        <w:color w:val="000000"/>
                        <w:sz w:val="20"/>
                        <w:szCs w:val="20"/>
                        <w:lang/>
                      </w:rPr>
                      <w:t xml:space="preserve"> (zie ook artikel: BV en Alight pushes its own people to suicide)</w:t>
                    </w:r>
                  </w:ins>
                </w:p>
                <w:p w14:paraId="4F708343" w14:textId="77777777" w:rsidR="00FD23F0" w:rsidRPr="008116CD" w:rsidRDefault="00FD23F0" w:rsidP="00FD23F0">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 xml:space="preserve">Duidelijk patroon dat er slachtoffers vallen, maar dat men dit onder </w:t>
                  </w:r>
                  <w:commentRangeStart w:id="60"/>
                  <w:r w:rsidRPr="008116CD">
                    <w:rPr>
                      <w:rFonts w:eastAsia="Times New Roman" w:cs="Arial"/>
                      <w:color w:val="000000"/>
                      <w:sz w:val="20"/>
                      <w:szCs w:val="20"/>
                      <w:lang/>
                    </w:rPr>
                    <w:t>de mat moffelt</w:t>
                  </w:r>
                  <w:commentRangeEnd w:id="60"/>
                  <w:r w:rsidR="00386C95">
                    <w:rPr>
                      <w:rStyle w:val="CommentReference"/>
                      <w:rFonts w:asciiTheme="minorHAnsi" w:eastAsiaTheme="minorHAnsi" w:hAnsiTheme="minorHAnsi" w:cstheme="minorBidi"/>
                      <w:lang/>
                    </w:rPr>
                    <w:commentReference w:id="60"/>
                  </w:r>
                </w:p>
                <w:p w14:paraId="05AC20FD" w14:textId="16060011" w:rsidR="00FD23F0" w:rsidRPr="0070459F" w:rsidRDefault="00FD23F0" w:rsidP="0070459F">
                  <w:pPr>
                    <w:pStyle w:val="ListParagraph"/>
                    <w:numPr>
                      <w:ilvl w:val="0"/>
                      <w:numId w:val="8"/>
                    </w:numPr>
                    <w:spacing w:after="120"/>
                    <w:ind w:left="464" w:hanging="464"/>
                    <w:rPr>
                      <w:rFonts w:eastAsia="Times New Roman" w:cs="Arial"/>
                      <w:color w:val="000000"/>
                      <w:sz w:val="20"/>
                      <w:szCs w:val="20"/>
                      <w:lang/>
                    </w:rPr>
                  </w:pPr>
                  <w:commentRangeStart w:id="61"/>
                  <w:r w:rsidRPr="008116CD">
                    <w:rPr>
                      <w:rFonts w:eastAsia="Times New Roman" w:cs="Arial"/>
                      <w:color w:val="000000"/>
                      <w:sz w:val="20"/>
                      <w:szCs w:val="20"/>
                      <w:lang/>
                    </w:rPr>
                    <w:t>Men wist dat SvdA psychisch aan de grond zat</w:t>
                  </w:r>
                  <w:r w:rsidR="00F4525A">
                    <w:rPr>
                      <w:rFonts w:eastAsia="Times New Roman" w:cs="Arial"/>
                      <w:color w:val="000000"/>
                      <w:sz w:val="20"/>
                      <w:szCs w:val="20"/>
                      <w:lang/>
                    </w:rPr>
                    <w:t xml:space="preserve"> en dat hij wou terugkomen</w:t>
                  </w:r>
                  <w:r w:rsidRPr="008116CD">
                    <w:rPr>
                      <w:rFonts w:eastAsia="Times New Roman" w:cs="Arial"/>
                      <w:color w:val="000000"/>
                      <w:sz w:val="20"/>
                      <w:szCs w:val="20"/>
                      <w:lang/>
                    </w:rPr>
                    <w:t xml:space="preserve">, </w:t>
                  </w:r>
                  <w:r>
                    <w:rPr>
                      <w:rFonts w:eastAsia="Times New Roman" w:cs="Arial"/>
                      <w:color w:val="000000"/>
                      <w:sz w:val="20"/>
                      <w:szCs w:val="20"/>
                      <w:lang/>
                    </w:rPr>
                    <w:t xml:space="preserve">maar </w:t>
                  </w:r>
                  <w:r w:rsidR="00F4525A">
                    <w:rPr>
                      <w:rFonts w:eastAsia="Times New Roman" w:cs="Arial"/>
                      <w:color w:val="000000"/>
                      <w:sz w:val="20"/>
                      <w:szCs w:val="20"/>
                      <w:lang/>
                    </w:rPr>
                    <w:t xml:space="preserve">men </w:t>
                  </w:r>
                  <w:r>
                    <w:rPr>
                      <w:rFonts w:eastAsia="Times New Roman" w:cs="Arial"/>
                      <w:color w:val="000000"/>
                      <w:sz w:val="20"/>
                      <w:szCs w:val="20"/>
                      <w:lang/>
                    </w:rPr>
                    <w:t xml:space="preserve">heeft daar </w:t>
                  </w:r>
                  <w:r w:rsidRPr="008116CD">
                    <w:rPr>
                      <w:rFonts w:eastAsia="Times New Roman" w:cs="Arial"/>
                      <w:color w:val="000000"/>
                      <w:sz w:val="20"/>
                      <w:szCs w:val="20"/>
                      <w:lang/>
                    </w:rPr>
                    <w:t xml:space="preserve">geen rekening mee gehouden, </w:t>
                  </w:r>
                  <w:r>
                    <w:rPr>
                      <w:rFonts w:eastAsia="Times New Roman" w:cs="Arial"/>
                      <w:color w:val="000000"/>
                      <w:sz w:val="20"/>
                      <w:szCs w:val="20"/>
                      <w:lang/>
                    </w:rPr>
                    <w:t xml:space="preserve">Alight is </w:t>
                  </w:r>
                  <w:r w:rsidRPr="008116CD">
                    <w:rPr>
                      <w:rFonts w:eastAsia="Times New Roman" w:cs="Arial"/>
                      <w:color w:val="000000"/>
                      <w:sz w:val="20"/>
                      <w:szCs w:val="20"/>
                      <w:lang/>
                    </w:rPr>
                    <w:t>niet geïnteresseerd in de mensen</w:t>
                  </w:r>
                  <w:commentRangeEnd w:id="61"/>
                  <w:r w:rsidR="00386C95">
                    <w:rPr>
                      <w:rStyle w:val="CommentReference"/>
                      <w:rFonts w:asciiTheme="minorHAnsi" w:eastAsiaTheme="minorHAnsi" w:hAnsiTheme="minorHAnsi" w:cstheme="minorBidi"/>
                      <w:lang/>
                    </w:rPr>
                    <w:commentReference w:id="61"/>
                  </w:r>
                </w:p>
              </w:tc>
            </w:tr>
          </w:tbl>
          <w:p w14:paraId="298E6717" w14:textId="599E4173" w:rsidR="00FD23F0" w:rsidRPr="00FD23F0" w:rsidRDefault="00FD23F0" w:rsidP="00FD23F0">
            <w:pPr>
              <w:spacing w:after="120"/>
              <w:rPr>
                <w:rFonts w:eastAsia="Times New Roman" w:cs="Arial"/>
                <w:color w:val="000000"/>
                <w:sz w:val="20"/>
                <w:szCs w:val="20"/>
                <w:lang/>
              </w:rPr>
            </w:pPr>
          </w:p>
        </w:tc>
      </w:tr>
      <w:tr w:rsidR="00D02E4D" w:rsidRPr="00CC5A3A" w14:paraId="7687F911"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2A1B5B3D" w14:textId="5E53A735" w:rsidR="00D02E4D" w:rsidRPr="008116CD" w:rsidRDefault="00D02E4D" w:rsidP="00D02E4D">
            <w:pPr>
              <w:pStyle w:val="ListParagraph"/>
              <w:numPr>
                <w:ilvl w:val="0"/>
                <w:numId w:val="1"/>
              </w:numPr>
              <w:spacing w:after="120" w:line="240" w:lineRule="auto"/>
              <w:ind w:left="357" w:hanging="357"/>
              <w:jc w:val="left"/>
              <w:rPr>
                <w:sz w:val="20"/>
                <w:szCs w:val="20"/>
              </w:rPr>
            </w:pPr>
            <w:r w:rsidRPr="00CC5A3A">
              <w:rPr>
                <w:sz w:val="20"/>
                <w:szCs w:val="20"/>
              </w:rPr>
              <w:lastRenderedPageBreak/>
              <w:t>Ik begrijp dat u berichten heeft gepost op diverse media kanalen waarin u stelt “Fired for being gay?”</w:t>
            </w:r>
            <w:r>
              <w:rPr>
                <w:sz w:val="20"/>
                <w:szCs w:val="20"/>
              </w:rPr>
              <w:t xml:space="preserve"> Waarom heeft u dit gedaan?</w:t>
            </w:r>
            <w:r w:rsidRPr="008116CD">
              <w:rPr>
                <w:rFonts w:eastAsia="Times New Roman" w:cs="Arial"/>
                <w:color w:val="000000"/>
                <w:sz w:val="20"/>
                <w:szCs w:val="20"/>
                <w:lang/>
              </w:rPr>
              <w:t xml:space="preserve"> </w:t>
            </w:r>
            <w:r w:rsidR="00FD23F0">
              <w:rPr>
                <w:rFonts w:eastAsia="Times New Roman" w:cs="Arial"/>
                <w:color w:val="000000"/>
                <w:sz w:val="20"/>
                <w:szCs w:val="20"/>
                <w:lang/>
              </w:rPr>
              <w:t>Heeft iemand</w:t>
            </w:r>
            <w:r w:rsidRPr="008116CD">
              <w:rPr>
                <w:rFonts w:eastAsia="Times New Roman" w:cs="Arial"/>
                <w:color w:val="000000"/>
                <w:sz w:val="20"/>
                <w:szCs w:val="20"/>
                <w:lang/>
              </w:rPr>
              <w:t xml:space="preserve"> hierop gereageerd?</w:t>
            </w:r>
          </w:p>
        </w:tc>
      </w:tr>
      <w:tr w:rsidR="00BC798B" w:rsidRPr="00CC5A3A" w14:paraId="1FFFF3C4" w14:textId="77777777" w:rsidTr="00222C91">
        <w:tc>
          <w:tcPr>
            <w:tcW w:w="5000" w:type="pct"/>
          </w:tcPr>
          <w:p w14:paraId="5B06ACD8" w14:textId="775E6389" w:rsidR="00BC798B" w:rsidRPr="008116CD" w:rsidRDefault="00BC798B" w:rsidP="00BC798B">
            <w:pPr>
              <w:pStyle w:val="ListParagraph"/>
              <w:numPr>
                <w:ilvl w:val="0"/>
                <w:numId w:val="8"/>
              </w:numPr>
              <w:spacing w:after="120"/>
              <w:ind w:left="464" w:hanging="464"/>
              <w:rPr>
                <w:rFonts w:eastAsia="Times New Roman" w:cs="Arial"/>
                <w:color w:val="000000"/>
                <w:sz w:val="20"/>
                <w:szCs w:val="20"/>
                <w:lang/>
              </w:rPr>
            </w:pPr>
            <w:r w:rsidRPr="008116CD">
              <w:rPr>
                <w:rFonts w:eastAsia="Times New Roman" w:cs="Arial"/>
                <w:color w:val="000000"/>
                <w:sz w:val="20"/>
                <w:szCs w:val="20"/>
                <w:lang/>
              </w:rPr>
              <w:t>Dit is een provocerende vraag</w:t>
            </w:r>
            <w:r w:rsidR="0070459F">
              <w:rPr>
                <w:rFonts w:eastAsia="Times New Roman" w:cs="Arial"/>
                <w:color w:val="000000"/>
                <w:sz w:val="20"/>
                <w:szCs w:val="20"/>
                <w:lang/>
              </w:rPr>
              <w:t>, om de aandacht te trekken</w:t>
            </w:r>
            <w:r>
              <w:rPr>
                <w:rFonts w:eastAsia="Times New Roman" w:cs="Arial"/>
                <w:color w:val="000000"/>
                <w:sz w:val="20"/>
                <w:szCs w:val="20"/>
                <w:lang/>
              </w:rPr>
              <w:t>.</w:t>
            </w:r>
            <w:r w:rsidR="0070459F">
              <w:rPr>
                <w:rFonts w:eastAsia="Times New Roman" w:cs="Arial"/>
                <w:color w:val="000000"/>
                <w:sz w:val="20"/>
                <w:szCs w:val="20"/>
                <w:lang/>
              </w:rPr>
              <w:t xml:space="preserve"> </w:t>
            </w:r>
            <w:r w:rsidR="002C034E">
              <w:rPr>
                <w:rFonts w:eastAsia="Times New Roman" w:cs="Arial"/>
                <w:color w:val="000000"/>
                <w:sz w:val="20"/>
                <w:szCs w:val="20"/>
                <w:lang/>
              </w:rPr>
              <w:t>SvdA geeft aan dat hij</w:t>
            </w:r>
            <w:r w:rsidR="0070459F">
              <w:rPr>
                <w:rFonts w:eastAsia="Times New Roman" w:cs="Arial"/>
                <w:color w:val="000000"/>
                <w:sz w:val="20"/>
                <w:szCs w:val="20"/>
                <w:lang/>
              </w:rPr>
              <w:t xml:space="preserve"> niet ontslagen</w:t>
            </w:r>
            <w:r w:rsidR="002C034E">
              <w:rPr>
                <w:rFonts w:eastAsia="Times New Roman" w:cs="Arial"/>
                <w:color w:val="000000"/>
                <w:sz w:val="20"/>
                <w:szCs w:val="20"/>
                <w:lang/>
              </w:rPr>
              <w:t xml:space="preserve"> is</w:t>
            </w:r>
            <w:r w:rsidR="0070459F">
              <w:rPr>
                <w:rFonts w:eastAsia="Times New Roman" w:cs="Arial"/>
                <w:color w:val="000000"/>
                <w:sz w:val="20"/>
                <w:szCs w:val="20"/>
                <w:lang/>
              </w:rPr>
              <w:t xml:space="preserve"> omwille van racisme/discriminatie.</w:t>
            </w:r>
          </w:p>
          <w:p w14:paraId="24477B6E" w14:textId="77777777" w:rsidR="00BC798B" w:rsidRDefault="0070459F" w:rsidP="005F1D84">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Alight tolereert / cultiveert p</w:t>
            </w:r>
            <w:r w:rsidRPr="008116CD">
              <w:rPr>
                <w:rFonts w:eastAsia="Times New Roman" w:cs="Arial"/>
                <w:color w:val="000000"/>
                <w:sz w:val="20"/>
                <w:szCs w:val="20"/>
                <w:lang/>
              </w:rPr>
              <w:t>estgedrag</w:t>
            </w:r>
            <w:r>
              <w:rPr>
                <w:rFonts w:eastAsia="Times New Roman" w:cs="Arial"/>
                <w:color w:val="000000"/>
                <w:sz w:val="20"/>
                <w:szCs w:val="20"/>
                <w:lang/>
              </w:rPr>
              <w:t xml:space="preserve"> en blijft</w:t>
            </w:r>
            <w:r w:rsidRPr="008116CD">
              <w:rPr>
                <w:rFonts w:eastAsia="Times New Roman" w:cs="Arial"/>
                <w:color w:val="000000"/>
                <w:sz w:val="20"/>
                <w:szCs w:val="20"/>
                <w:lang/>
              </w:rPr>
              <w:t xml:space="preserve"> hoge stress hanteren </w:t>
            </w:r>
            <w:r>
              <w:rPr>
                <w:rFonts w:eastAsia="Times New Roman" w:cs="Arial"/>
                <w:color w:val="000000"/>
                <w:sz w:val="20"/>
                <w:szCs w:val="20"/>
                <w:lang/>
              </w:rPr>
              <w:t>om met minder effort van Alight uit meer uit de mensen te kunnen halen</w:t>
            </w:r>
            <w:r w:rsidR="005F1D84">
              <w:rPr>
                <w:rFonts w:eastAsia="Times New Roman" w:cs="Arial"/>
                <w:color w:val="000000"/>
                <w:sz w:val="20"/>
                <w:szCs w:val="20"/>
                <w:lang/>
              </w:rPr>
              <w:t>.</w:t>
            </w:r>
          </w:p>
          <w:p w14:paraId="1FDA97D8" w14:textId="1C689509" w:rsidR="007F6279" w:rsidRPr="005F1D84" w:rsidRDefault="007F6279" w:rsidP="005F1D84">
            <w:pPr>
              <w:pStyle w:val="ListParagraph"/>
              <w:numPr>
                <w:ilvl w:val="0"/>
                <w:numId w:val="8"/>
              </w:numPr>
              <w:spacing w:after="120"/>
              <w:ind w:left="464" w:hanging="464"/>
              <w:rPr>
                <w:rFonts w:eastAsia="Times New Roman" w:cs="Arial"/>
                <w:color w:val="000000"/>
                <w:sz w:val="20"/>
                <w:szCs w:val="20"/>
                <w:lang/>
              </w:rPr>
            </w:pPr>
            <w:r>
              <w:rPr>
                <w:rFonts w:eastAsia="Times New Roman" w:cs="Arial"/>
                <w:color w:val="000000"/>
                <w:sz w:val="20"/>
                <w:szCs w:val="20"/>
                <w:lang/>
              </w:rPr>
              <w:t xml:space="preserve">Mocht SvdA gehoord worden, dan zou </w:t>
            </w:r>
            <w:commentRangeStart w:id="62"/>
            <w:commentRangeStart w:id="63"/>
            <w:commentRangeStart w:id="64"/>
            <w:r>
              <w:rPr>
                <w:rFonts w:eastAsia="Times New Roman" w:cs="Arial"/>
                <w:color w:val="000000"/>
                <w:sz w:val="20"/>
                <w:szCs w:val="20"/>
                <w:lang/>
              </w:rPr>
              <w:t>hij geen dergelijke posts plaatsen</w:t>
            </w:r>
            <w:commentRangeEnd w:id="62"/>
            <w:r w:rsidR="00133296">
              <w:rPr>
                <w:rStyle w:val="CommentReference"/>
                <w:rFonts w:asciiTheme="minorHAnsi" w:eastAsiaTheme="minorHAnsi" w:hAnsiTheme="minorHAnsi" w:cstheme="minorBidi"/>
                <w:lang/>
              </w:rPr>
              <w:commentReference w:id="62"/>
            </w:r>
            <w:commentRangeEnd w:id="63"/>
            <w:r w:rsidR="00133296">
              <w:rPr>
                <w:rStyle w:val="CommentReference"/>
                <w:rFonts w:asciiTheme="minorHAnsi" w:eastAsiaTheme="minorHAnsi" w:hAnsiTheme="minorHAnsi" w:cstheme="minorBidi"/>
                <w:lang/>
              </w:rPr>
              <w:commentReference w:id="63"/>
            </w:r>
            <w:commentRangeEnd w:id="64"/>
            <w:r w:rsidR="009D3611">
              <w:rPr>
                <w:rStyle w:val="CommentReference"/>
                <w:rFonts w:asciiTheme="minorHAnsi" w:eastAsiaTheme="minorHAnsi" w:hAnsiTheme="minorHAnsi" w:cstheme="minorBidi"/>
                <w:lang/>
              </w:rPr>
              <w:commentReference w:id="64"/>
            </w:r>
            <w:r>
              <w:rPr>
                <w:rFonts w:eastAsia="Times New Roman" w:cs="Arial"/>
                <w:color w:val="000000"/>
                <w:sz w:val="20"/>
                <w:szCs w:val="20"/>
                <w:lang/>
              </w:rPr>
              <w:t>. Dit is een hulpkreet.</w:t>
            </w:r>
          </w:p>
        </w:tc>
      </w:tr>
      <w:tr w:rsidR="00BC798B" w:rsidRPr="00CC5A3A" w14:paraId="13425F0D" w14:textId="77777777" w:rsidTr="00222C91">
        <w:trPr>
          <w:cnfStyle w:val="000000100000" w:firstRow="0" w:lastRow="0" w:firstColumn="0" w:lastColumn="0" w:oddVBand="0" w:evenVBand="0" w:oddHBand="1" w:evenHBand="0" w:firstRowFirstColumn="0" w:firstRowLastColumn="0" w:lastRowFirstColumn="0" w:lastRowLastColumn="0"/>
        </w:trPr>
        <w:tc>
          <w:tcPr>
            <w:tcW w:w="5000" w:type="pct"/>
          </w:tcPr>
          <w:p w14:paraId="77C31D27" w14:textId="619AA451" w:rsidR="00BC798B" w:rsidRPr="008116CD" w:rsidRDefault="00BC798B" w:rsidP="00BC798B">
            <w:pPr>
              <w:pStyle w:val="ListParagraph"/>
              <w:numPr>
                <w:ilvl w:val="0"/>
                <w:numId w:val="1"/>
              </w:numPr>
              <w:spacing w:after="120" w:line="240" w:lineRule="auto"/>
              <w:ind w:left="357" w:hanging="357"/>
              <w:jc w:val="left"/>
              <w:rPr>
                <w:rFonts w:eastAsia="Times New Roman" w:cs="Arial"/>
                <w:color w:val="000000"/>
                <w:sz w:val="20"/>
                <w:szCs w:val="20"/>
                <w:lang/>
              </w:rPr>
            </w:pPr>
            <w:r w:rsidRPr="00BC798B">
              <w:rPr>
                <w:sz w:val="20"/>
                <w:szCs w:val="20"/>
              </w:rPr>
              <w:t>Bent</w:t>
            </w:r>
            <w:r w:rsidRPr="008116CD">
              <w:rPr>
                <w:rFonts w:eastAsia="Times New Roman" w:cs="Arial"/>
                <w:color w:val="000000"/>
                <w:sz w:val="20"/>
                <w:szCs w:val="20"/>
                <w:lang/>
              </w:rPr>
              <w:t xml:space="preserve"> u op dit moment aan het werk?</w:t>
            </w:r>
          </w:p>
        </w:tc>
      </w:tr>
      <w:tr w:rsidR="00BC798B" w:rsidRPr="00CC5A3A" w14:paraId="07333D02" w14:textId="77777777" w:rsidTr="00222C91">
        <w:tc>
          <w:tcPr>
            <w:tcW w:w="5000" w:type="pct"/>
          </w:tcPr>
          <w:p w14:paraId="31D9AF9F" w14:textId="1CD2FC99" w:rsidR="00BC798B" w:rsidRPr="005548F6" w:rsidRDefault="007E3255" w:rsidP="00BC798B">
            <w:pPr>
              <w:spacing w:after="120"/>
              <w:rPr>
                <w:rFonts w:ascii="Arial" w:eastAsia="Times New Roman" w:hAnsi="Arial" w:cs="Arial"/>
                <w:color w:val="000000"/>
                <w:sz w:val="20"/>
                <w:szCs w:val="20"/>
                <w:lang w:val="nl-NL"/>
              </w:rPr>
            </w:pPr>
            <w:proofErr w:type="spellStart"/>
            <w:r w:rsidRPr="007E3255">
              <w:rPr>
                <w:rFonts w:ascii="Arial" w:eastAsia="Times New Roman" w:hAnsi="Arial" w:cs="Arial"/>
                <w:color w:val="000000"/>
                <w:sz w:val="20"/>
                <w:szCs w:val="20"/>
                <w:lang w:val="nl-NL"/>
              </w:rPr>
              <w:t>SvdA</w:t>
            </w:r>
            <w:proofErr w:type="spellEnd"/>
            <w:r w:rsidRPr="007E3255">
              <w:rPr>
                <w:rFonts w:ascii="Arial" w:eastAsia="Times New Roman" w:hAnsi="Arial" w:cs="Arial"/>
                <w:color w:val="000000"/>
                <w:sz w:val="20"/>
                <w:szCs w:val="20"/>
                <w:lang w:val="nl-NL"/>
              </w:rPr>
              <w:t xml:space="preserve"> is a</w:t>
            </w:r>
            <w:r w:rsidR="00BC798B" w:rsidRPr="00BC798B">
              <w:rPr>
                <w:rFonts w:ascii="Arial" w:eastAsia="Times New Roman" w:hAnsi="Arial" w:cs="Arial"/>
                <w:color w:val="000000"/>
                <w:sz w:val="20"/>
                <w:szCs w:val="20"/>
                <w:lang/>
              </w:rPr>
              <w:t xml:space="preserve">l 3j </w:t>
            </w:r>
            <w:r w:rsidR="0070459F" w:rsidRPr="005548F6">
              <w:rPr>
                <w:rFonts w:ascii="Arial" w:eastAsia="Times New Roman" w:hAnsi="Arial" w:cs="Arial"/>
                <w:color w:val="000000"/>
                <w:sz w:val="20"/>
                <w:szCs w:val="20"/>
                <w:lang w:val="nl-NL"/>
              </w:rPr>
              <w:t xml:space="preserve">voltijds </w:t>
            </w:r>
            <w:r w:rsidR="00BC798B" w:rsidRPr="00BC798B">
              <w:rPr>
                <w:rFonts w:ascii="Arial" w:eastAsia="Times New Roman" w:hAnsi="Arial" w:cs="Arial"/>
                <w:color w:val="000000"/>
                <w:sz w:val="20"/>
                <w:szCs w:val="20"/>
                <w:lang/>
              </w:rPr>
              <w:t>op invaliditeit</w:t>
            </w:r>
            <w:r w:rsidR="0070459F" w:rsidRPr="005548F6">
              <w:rPr>
                <w:rFonts w:ascii="Arial" w:eastAsia="Times New Roman" w:hAnsi="Arial" w:cs="Arial"/>
                <w:color w:val="000000"/>
                <w:sz w:val="20"/>
                <w:szCs w:val="20"/>
                <w:lang w:val="nl-NL"/>
              </w:rPr>
              <w:t xml:space="preserve"> en dat zal niet meer veranderen.</w:t>
            </w:r>
          </w:p>
        </w:tc>
      </w:tr>
      <w:tr w:rsidR="00BC798B" w:rsidRPr="00CC5A3A" w14:paraId="262393BB" w14:textId="77777777" w:rsidTr="002C034E">
        <w:trPr>
          <w:cnfStyle w:val="000000100000" w:firstRow="0" w:lastRow="0" w:firstColumn="0" w:lastColumn="0" w:oddVBand="0" w:evenVBand="0" w:oddHBand="1" w:evenHBand="0" w:firstRowFirstColumn="0" w:firstRowLastColumn="0" w:lastRowFirstColumn="0" w:lastRowLastColumn="0"/>
        </w:trPr>
        <w:tc>
          <w:tcPr>
            <w:tcW w:w="5000" w:type="pct"/>
            <w:tcBorders>
              <w:bottom w:val="nil"/>
            </w:tcBorders>
          </w:tcPr>
          <w:p w14:paraId="386F6FDF" w14:textId="6FBA793A" w:rsidR="00BC798B" w:rsidRPr="00BC798B" w:rsidRDefault="00BC798B" w:rsidP="00BC798B">
            <w:pPr>
              <w:pStyle w:val="ListParagraph"/>
              <w:numPr>
                <w:ilvl w:val="0"/>
                <w:numId w:val="1"/>
              </w:numPr>
              <w:spacing w:after="120" w:line="240" w:lineRule="auto"/>
              <w:ind w:left="357" w:hanging="357"/>
              <w:jc w:val="left"/>
              <w:rPr>
                <w:rFonts w:eastAsia="Times New Roman" w:cs="Arial"/>
                <w:color w:val="000000"/>
                <w:sz w:val="20"/>
                <w:szCs w:val="20"/>
                <w:lang/>
              </w:rPr>
            </w:pPr>
            <w:r w:rsidRPr="008116CD">
              <w:rPr>
                <w:rFonts w:eastAsia="Times New Roman" w:cs="Arial"/>
                <w:color w:val="000000"/>
                <w:sz w:val="20"/>
                <w:szCs w:val="20"/>
                <w:lang/>
              </w:rPr>
              <w:t xml:space="preserve">Wenst u nog iets toe te voegen? </w:t>
            </w:r>
          </w:p>
        </w:tc>
      </w:tr>
      <w:tr w:rsidR="00D02E4D" w:rsidRPr="00CC5A3A" w14:paraId="3AB226AA" w14:textId="77777777" w:rsidTr="002C034E">
        <w:tc>
          <w:tcPr>
            <w:tcW w:w="5000" w:type="pct"/>
            <w:tcBorders>
              <w:top w:val="nil"/>
              <w:bottom w:val="nil"/>
            </w:tcBorders>
          </w:tcPr>
          <w:p w14:paraId="3B26F430" w14:textId="1E390971" w:rsidR="00D02E4D" w:rsidRPr="008116CD" w:rsidRDefault="00D02E4D" w:rsidP="005548F6">
            <w:pPr>
              <w:spacing w:after="120"/>
              <w:jc w:val="both"/>
              <w:rPr>
                <w:rFonts w:ascii="Arial" w:eastAsia="Times New Roman" w:hAnsi="Arial" w:cs="Arial"/>
                <w:color w:val="000000"/>
                <w:sz w:val="20"/>
                <w:szCs w:val="20"/>
                <w:lang w:val="nl-BE"/>
              </w:rPr>
            </w:pPr>
            <w:r w:rsidRPr="008116CD">
              <w:rPr>
                <w:rFonts w:ascii="Arial" w:eastAsia="Times New Roman" w:hAnsi="Arial" w:cs="Arial"/>
                <w:color w:val="000000"/>
                <w:sz w:val="20"/>
                <w:szCs w:val="20"/>
                <w:lang w:val="nl-BE"/>
              </w:rPr>
              <w:t xml:space="preserve">Suggestie om </w:t>
            </w:r>
            <w:r w:rsidR="005548F6">
              <w:rPr>
                <w:rFonts w:ascii="Arial" w:eastAsia="Times New Roman" w:hAnsi="Arial" w:cs="Arial"/>
                <w:color w:val="000000"/>
                <w:sz w:val="20"/>
                <w:szCs w:val="20"/>
                <w:lang w:val="nl-BE"/>
              </w:rPr>
              <w:t xml:space="preserve">nog een paar </w:t>
            </w:r>
            <w:r w:rsidRPr="008116CD">
              <w:rPr>
                <w:rFonts w:ascii="Arial" w:eastAsia="Times New Roman" w:hAnsi="Arial" w:cs="Arial"/>
                <w:color w:val="000000"/>
                <w:sz w:val="20"/>
                <w:szCs w:val="20"/>
                <w:lang w:val="nl-BE"/>
              </w:rPr>
              <w:t xml:space="preserve">andere mensen te horen </w:t>
            </w:r>
            <w:r w:rsidR="005548F6">
              <w:rPr>
                <w:rFonts w:ascii="Arial" w:eastAsia="Times New Roman" w:hAnsi="Arial" w:cs="Arial"/>
                <w:color w:val="000000"/>
                <w:sz w:val="20"/>
                <w:szCs w:val="20"/>
                <w:lang w:val="nl-BE"/>
              </w:rPr>
              <w:t>en te bevragen naar de</w:t>
            </w:r>
            <w:r w:rsidRPr="008116CD">
              <w:rPr>
                <w:rFonts w:ascii="Arial" w:eastAsia="Times New Roman" w:hAnsi="Arial" w:cs="Arial"/>
                <w:color w:val="000000"/>
                <w:sz w:val="20"/>
                <w:szCs w:val="20"/>
                <w:lang w:val="nl-BE"/>
              </w:rPr>
              <w:t xml:space="preserve"> context en hun beleving van </w:t>
            </w:r>
            <w:r w:rsidR="005548F6">
              <w:rPr>
                <w:rFonts w:ascii="Arial" w:eastAsia="Times New Roman" w:hAnsi="Arial" w:cs="Arial"/>
                <w:color w:val="000000"/>
                <w:sz w:val="20"/>
                <w:szCs w:val="20"/>
                <w:lang w:val="nl-BE"/>
              </w:rPr>
              <w:t xml:space="preserve">de </w:t>
            </w:r>
            <w:r w:rsidRPr="008116CD">
              <w:rPr>
                <w:rFonts w:ascii="Arial" w:eastAsia="Times New Roman" w:hAnsi="Arial" w:cs="Arial"/>
                <w:color w:val="000000"/>
                <w:sz w:val="20"/>
                <w:szCs w:val="20"/>
                <w:lang w:val="nl-BE"/>
              </w:rPr>
              <w:t>huidige werksfeer</w:t>
            </w:r>
          </w:p>
          <w:p w14:paraId="6072B053" w14:textId="6B2F7740"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t>Alan Ank</w:t>
            </w:r>
            <w:r w:rsidR="00AB11D4">
              <w:rPr>
                <w:rFonts w:eastAsia="Times New Roman" w:cs="Arial"/>
                <w:color w:val="000000"/>
                <w:sz w:val="20"/>
                <w:szCs w:val="20"/>
                <w:lang/>
              </w:rPr>
              <w:t>e</w:t>
            </w:r>
            <w:r w:rsidRPr="008116CD">
              <w:rPr>
                <w:rFonts w:eastAsia="Times New Roman" w:cs="Arial"/>
                <w:color w:val="000000"/>
                <w:sz w:val="20"/>
                <w:szCs w:val="20"/>
                <w:lang/>
              </w:rPr>
              <w:t>r</w:t>
            </w:r>
          </w:p>
          <w:p w14:paraId="2AE346A8" w14:textId="77777777"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t>Boris Vanrillaer</w:t>
            </w:r>
          </w:p>
          <w:p w14:paraId="6C1A6116" w14:textId="77777777"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t>Johan Bosschaerts</w:t>
            </w:r>
          </w:p>
          <w:p w14:paraId="4B0B82D3" w14:textId="77777777"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t>Claudia Chilik</w:t>
            </w:r>
          </w:p>
          <w:p w14:paraId="13A6BFFB" w14:textId="2BB5BB33"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t xml:space="preserve">Gaby Hepfer, </w:t>
            </w:r>
            <w:r w:rsidR="00AB11D4">
              <w:rPr>
                <w:rFonts w:eastAsia="Times New Roman" w:cs="Arial"/>
                <w:color w:val="000000"/>
                <w:sz w:val="20"/>
                <w:szCs w:val="20"/>
                <w:lang/>
              </w:rPr>
              <w:t xml:space="preserve">SvdA </w:t>
            </w:r>
            <w:r w:rsidRPr="008116CD">
              <w:rPr>
                <w:rFonts w:eastAsia="Times New Roman" w:cs="Arial"/>
                <w:color w:val="000000"/>
                <w:sz w:val="20"/>
                <w:szCs w:val="20"/>
                <w:lang/>
              </w:rPr>
              <w:t>werkte met Claudia in team van quality architects binnen Eureka Team</w:t>
            </w:r>
          </w:p>
          <w:p w14:paraId="7F1FC62A" w14:textId="77777777"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t>Bart Lauwers, management van products</w:t>
            </w:r>
          </w:p>
          <w:p w14:paraId="7615BAF4" w14:textId="462A5FB7" w:rsidR="00D02E4D" w:rsidRPr="008116CD" w:rsidRDefault="00D02E4D" w:rsidP="00D02E4D">
            <w:pPr>
              <w:pStyle w:val="ListParagraph"/>
              <w:numPr>
                <w:ilvl w:val="1"/>
                <w:numId w:val="8"/>
              </w:numPr>
              <w:spacing w:after="120"/>
              <w:ind w:left="890"/>
              <w:rPr>
                <w:rFonts w:eastAsia="Times New Roman" w:cs="Arial"/>
                <w:color w:val="000000"/>
                <w:sz w:val="20"/>
                <w:szCs w:val="20"/>
                <w:lang/>
              </w:rPr>
            </w:pPr>
            <w:r w:rsidRPr="008116CD">
              <w:rPr>
                <w:rFonts w:eastAsia="Times New Roman" w:cs="Arial"/>
                <w:color w:val="000000"/>
                <w:sz w:val="20"/>
                <w:szCs w:val="20"/>
                <w:lang/>
              </w:rPr>
              <w:lastRenderedPageBreak/>
              <w:t>Samir Daouk: is er effectief een historie</w:t>
            </w:r>
            <w:r w:rsidR="00525F60">
              <w:rPr>
                <w:rFonts w:eastAsia="Times New Roman" w:cs="Arial"/>
                <w:color w:val="000000"/>
                <w:sz w:val="20"/>
                <w:szCs w:val="20"/>
                <w:lang/>
              </w:rPr>
              <w:t>k</w:t>
            </w:r>
            <w:r w:rsidRPr="008116CD">
              <w:rPr>
                <w:rFonts w:eastAsia="Times New Roman" w:cs="Arial"/>
                <w:color w:val="000000"/>
                <w:sz w:val="20"/>
                <w:szCs w:val="20"/>
                <w:lang/>
              </w:rPr>
              <w:t xml:space="preserve"> van misbruik en problemen die werden gecreëerd door </w:t>
            </w:r>
            <w:r w:rsidR="00525F60">
              <w:rPr>
                <w:rFonts w:eastAsia="Times New Roman" w:cs="Arial"/>
                <w:color w:val="000000"/>
                <w:sz w:val="20"/>
                <w:szCs w:val="20"/>
                <w:lang/>
              </w:rPr>
              <w:t>BV</w:t>
            </w:r>
            <w:r w:rsidRPr="008116CD">
              <w:rPr>
                <w:rFonts w:eastAsia="Times New Roman" w:cs="Arial"/>
                <w:color w:val="000000"/>
                <w:sz w:val="20"/>
                <w:szCs w:val="20"/>
                <w:lang/>
              </w:rPr>
              <w:t xml:space="preserve"> en/of </w:t>
            </w:r>
            <w:r w:rsidR="00525F60">
              <w:rPr>
                <w:rFonts w:eastAsia="Times New Roman" w:cs="Arial"/>
                <w:color w:val="000000"/>
                <w:sz w:val="20"/>
                <w:szCs w:val="20"/>
                <w:lang/>
              </w:rPr>
              <w:t>JB</w:t>
            </w:r>
            <w:r w:rsidRPr="008116CD">
              <w:rPr>
                <w:rFonts w:eastAsia="Times New Roman" w:cs="Arial"/>
                <w:color w:val="000000"/>
                <w:sz w:val="20"/>
                <w:szCs w:val="20"/>
                <w:lang/>
              </w:rPr>
              <w:t xml:space="preserve"> die HR moest behandelen</w:t>
            </w:r>
            <w:r w:rsidR="00525F60">
              <w:rPr>
                <w:rFonts w:eastAsia="Times New Roman" w:cs="Arial"/>
                <w:color w:val="000000"/>
                <w:sz w:val="20"/>
                <w:szCs w:val="20"/>
                <w:lang/>
              </w:rPr>
              <w:t xml:space="preserve">? Is er een </w:t>
            </w:r>
            <w:r w:rsidRPr="008116CD">
              <w:rPr>
                <w:rFonts w:eastAsia="Times New Roman" w:cs="Arial"/>
                <w:color w:val="000000"/>
                <w:sz w:val="20"/>
                <w:szCs w:val="20"/>
                <w:lang/>
              </w:rPr>
              <w:t>patroon van machtsmisbruik door het feit dat zij te veel druk zetten op de mensen</w:t>
            </w:r>
            <w:r w:rsidR="00525F60">
              <w:rPr>
                <w:rFonts w:eastAsia="Times New Roman" w:cs="Arial"/>
                <w:color w:val="000000"/>
                <w:sz w:val="20"/>
                <w:szCs w:val="20"/>
                <w:lang/>
              </w:rPr>
              <w:t>?</w:t>
            </w:r>
            <w:r w:rsidRPr="008116CD">
              <w:rPr>
                <w:rFonts w:eastAsia="Times New Roman" w:cs="Arial"/>
                <w:color w:val="000000"/>
                <w:sz w:val="20"/>
                <w:szCs w:val="20"/>
                <w:lang/>
              </w:rPr>
              <w:t xml:space="preserve"> </w:t>
            </w:r>
          </w:p>
        </w:tc>
      </w:tr>
    </w:tbl>
    <w:p w14:paraId="73F68BB9" w14:textId="0F475052" w:rsidR="00195549" w:rsidRPr="00CC5A3A" w:rsidRDefault="00576C5F" w:rsidP="006930F7">
      <w:pPr>
        <w:pStyle w:val="ListParagraph"/>
        <w:ind w:left="0"/>
        <w:jc w:val="center"/>
        <w:rPr>
          <w:sz w:val="20"/>
          <w:szCs w:val="20"/>
          <w:lang w:eastAsia="nl-NL"/>
        </w:rPr>
      </w:pPr>
      <w:r w:rsidRPr="00CC5A3A">
        <w:rPr>
          <w:sz w:val="20"/>
          <w:szCs w:val="20"/>
          <w:lang w:eastAsia="nl-NL"/>
        </w:rPr>
        <w:lastRenderedPageBreak/>
        <w:t>***</w:t>
      </w:r>
    </w:p>
    <w:p w14:paraId="545B2706" w14:textId="73E28E31" w:rsidR="00EB54F7" w:rsidRPr="00CC5A3A" w:rsidRDefault="00576C5F">
      <w:pPr>
        <w:pStyle w:val="ListParagraph"/>
        <w:ind w:left="0"/>
        <w:rPr>
          <w:sz w:val="20"/>
          <w:szCs w:val="20"/>
          <w:lang w:eastAsia="nl-NL"/>
        </w:rPr>
      </w:pPr>
      <w:r w:rsidRPr="00CC5A3A">
        <w:rPr>
          <w:sz w:val="20"/>
          <w:szCs w:val="20"/>
          <w:lang w:eastAsia="nl-NL"/>
        </w:rPr>
        <w:t xml:space="preserve">Dit </w:t>
      </w:r>
      <w:r w:rsidR="00253448">
        <w:rPr>
          <w:sz w:val="20"/>
          <w:szCs w:val="20"/>
          <w:lang w:eastAsia="nl-NL"/>
        </w:rPr>
        <w:t>verslag</w:t>
      </w:r>
      <w:r w:rsidRPr="00CC5A3A">
        <w:rPr>
          <w:sz w:val="20"/>
          <w:szCs w:val="20"/>
          <w:lang w:eastAsia="nl-NL"/>
        </w:rPr>
        <w:t xml:space="preserve"> </w:t>
      </w:r>
      <w:r w:rsidR="00253448">
        <w:rPr>
          <w:sz w:val="20"/>
          <w:szCs w:val="20"/>
          <w:lang w:eastAsia="nl-NL"/>
        </w:rPr>
        <w:t>werd</w:t>
      </w:r>
      <w:r w:rsidRPr="00CC5A3A">
        <w:rPr>
          <w:sz w:val="20"/>
          <w:szCs w:val="20"/>
          <w:lang w:eastAsia="nl-NL"/>
        </w:rPr>
        <w:t xml:space="preserve"> </w:t>
      </w:r>
      <w:r w:rsidR="00253448">
        <w:rPr>
          <w:rFonts w:eastAsia="Times New Roman" w:cs="Arial"/>
          <w:color w:val="000000"/>
          <w:sz w:val="20"/>
          <w:szCs w:val="20"/>
          <w:lang/>
        </w:rPr>
        <w:t xml:space="preserve">op </w:t>
      </w:r>
      <w:r w:rsidR="00A510DB">
        <w:rPr>
          <w:rFonts w:eastAsia="Times New Roman" w:cs="Arial"/>
          <w:color w:val="000000"/>
          <w:sz w:val="20"/>
          <w:szCs w:val="20"/>
          <w:lang/>
        </w:rPr>
        <w:t>9</w:t>
      </w:r>
      <w:r w:rsidR="00253448">
        <w:rPr>
          <w:rFonts w:eastAsia="Times New Roman" w:cs="Arial"/>
          <w:color w:val="000000"/>
          <w:sz w:val="20"/>
          <w:szCs w:val="20"/>
          <w:lang/>
        </w:rPr>
        <w:t xml:space="preserve"> oktober 2023 </w:t>
      </w:r>
      <w:r w:rsidR="00253448">
        <w:rPr>
          <w:sz w:val="20"/>
          <w:szCs w:val="20"/>
          <w:lang w:eastAsia="nl-NL"/>
        </w:rPr>
        <w:t>overgemaakt</w:t>
      </w:r>
      <w:r w:rsidRPr="00CC5A3A">
        <w:rPr>
          <w:sz w:val="20"/>
          <w:szCs w:val="20"/>
          <w:lang w:eastAsia="nl-NL"/>
        </w:rPr>
        <w:t xml:space="preserve"> aan </w:t>
      </w:r>
      <w:r w:rsidR="00253448">
        <w:rPr>
          <w:rFonts w:eastAsia="Times New Roman" w:cs="Arial"/>
          <w:color w:val="000000"/>
          <w:sz w:val="20"/>
          <w:szCs w:val="20"/>
          <w:lang/>
        </w:rPr>
        <w:t>SvdA</w:t>
      </w:r>
      <w:r w:rsidR="00FD3A01" w:rsidRPr="00CC5A3A">
        <w:rPr>
          <w:rFonts w:eastAsia="Times New Roman" w:cs="Arial"/>
          <w:color w:val="000000"/>
          <w:sz w:val="20"/>
          <w:szCs w:val="20"/>
          <w:lang/>
        </w:rPr>
        <w:t xml:space="preserve"> </w:t>
      </w:r>
      <w:r w:rsidRPr="00CC5A3A">
        <w:rPr>
          <w:sz w:val="20"/>
          <w:szCs w:val="20"/>
          <w:lang w:eastAsia="nl-NL"/>
        </w:rPr>
        <w:t xml:space="preserve">voor aanvullingen, correcties en goedkeuring. </w:t>
      </w:r>
      <w:r w:rsidR="00253448">
        <w:rPr>
          <w:sz w:val="20"/>
          <w:szCs w:val="20"/>
          <w:lang w:eastAsia="nl-NL"/>
        </w:rPr>
        <w:t>SvdA</w:t>
      </w:r>
      <w:r w:rsidR="00FD3A01" w:rsidRPr="00CC5A3A">
        <w:rPr>
          <w:rFonts w:eastAsia="Times New Roman" w:cs="Arial"/>
          <w:color w:val="000000"/>
          <w:sz w:val="20"/>
          <w:szCs w:val="20"/>
          <w:lang/>
        </w:rPr>
        <w:t xml:space="preserve"> </w:t>
      </w:r>
      <w:r w:rsidRPr="00CC5A3A">
        <w:rPr>
          <w:sz w:val="20"/>
          <w:szCs w:val="20"/>
          <w:lang w:eastAsia="nl-NL"/>
        </w:rPr>
        <w:t xml:space="preserve">bevestigt dat </w:t>
      </w:r>
      <w:r w:rsidR="008116CD">
        <w:rPr>
          <w:sz w:val="20"/>
          <w:szCs w:val="20"/>
          <w:lang w:eastAsia="nl-NL"/>
        </w:rPr>
        <w:t>h</w:t>
      </w:r>
      <w:r w:rsidRPr="00CC5A3A">
        <w:rPr>
          <w:sz w:val="20"/>
          <w:szCs w:val="20"/>
          <w:lang w:eastAsia="nl-NL"/>
        </w:rPr>
        <w:t xml:space="preserve">ij de </w:t>
      </w:r>
      <w:r w:rsidR="00253448">
        <w:rPr>
          <w:sz w:val="20"/>
          <w:szCs w:val="20"/>
          <w:lang w:eastAsia="nl-NL"/>
        </w:rPr>
        <w:t xml:space="preserve">nodige </w:t>
      </w:r>
      <w:r w:rsidRPr="00CC5A3A">
        <w:rPr>
          <w:sz w:val="20"/>
          <w:szCs w:val="20"/>
          <w:lang w:eastAsia="nl-NL"/>
        </w:rPr>
        <w:t xml:space="preserve">tijd heeft gehad om dit </w:t>
      </w:r>
      <w:r w:rsidR="00253448">
        <w:rPr>
          <w:sz w:val="20"/>
          <w:szCs w:val="20"/>
          <w:lang w:eastAsia="nl-NL"/>
        </w:rPr>
        <w:t>verslag</w:t>
      </w:r>
      <w:r w:rsidRPr="00CC5A3A">
        <w:rPr>
          <w:sz w:val="20"/>
          <w:szCs w:val="20"/>
          <w:lang w:eastAsia="nl-NL"/>
        </w:rPr>
        <w:t xml:space="preserve"> grondig door te nemen en, indien nodig, </w:t>
      </w:r>
      <w:r w:rsidR="00253448">
        <w:rPr>
          <w:sz w:val="20"/>
          <w:szCs w:val="20"/>
          <w:lang w:eastAsia="nl-NL"/>
        </w:rPr>
        <w:t xml:space="preserve">hierover </w:t>
      </w:r>
      <w:r w:rsidRPr="00CC5A3A">
        <w:rPr>
          <w:sz w:val="20"/>
          <w:szCs w:val="20"/>
          <w:lang w:eastAsia="nl-NL"/>
        </w:rPr>
        <w:t xml:space="preserve">contact op te nemen met een </w:t>
      </w:r>
      <w:r w:rsidR="00253448">
        <w:rPr>
          <w:sz w:val="20"/>
          <w:szCs w:val="20"/>
          <w:lang w:eastAsia="nl-NL"/>
        </w:rPr>
        <w:t>externe vertrouwenspersoon</w:t>
      </w:r>
      <w:r w:rsidRPr="00CC5A3A">
        <w:rPr>
          <w:sz w:val="20"/>
          <w:szCs w:val="20"/>
          <w:lang w:eastAsia="nl-NL"/>
        </w:rPr>
        <w:t xml:space="preserve">. </w:t>
      </w:r>
      <w:r w:rsidR="00253448">
        <w:rPr>
          <w:sz w:val="20"/>
          <w:szCs w:val="20"/>
          <w:lang w:eastAsia="nl-NL"/>
        </w:rPr>
        <w:t>SvdA</w:t>
      </w:r>
      <w:r w:rsidRPr="00CC5A3A">
        <w:rPr>
          <w:sz w:val="20"/>
          <w:szCs w:val="20"/>
          <w:lang w:eastAsia="nl-NL"/>
        </w:rPr>
        <w:t xml:space="preserve"> blijft beschikbaar om alle verdere informatie te verstrekken die nodig of nuttig kan zijn in het kader van het lopende onderzoek.</w:t>
      </w:r>
    </w:p>
    <w:p w14:paraId="4DA8BE04" w14:textId="77777777" w:rsidR="00195549" w:rsidRPr="00CC5A3A" w:rsidRDefault="00195549" w:rsidP="00195549">
      <w:pPr>
        <w:pStyle w:val="ListParagraph"/>
        <w:ind w:left="0"/>
        <w:rPr>
          <w:sz w:val="20"/>
          <w:szCs w:val="20"/>
          <w:lang w:eastAsia="nl-NL"/>
        </w:rPr>
      </w:pPr>
    </w:p>
    <w:p w14:paraId="3EB5F993" w14:textId="0B8D26ED" w:rsidR="00EB54F7" w:rsidRPr="00CC5A3A" w:rsidRDefault="00576C5F">
      <w:pPr>
        <w:pStyle w:val="ListParagraph"/>
        <w:ind w:left="0"/>
        <w:rPr>
          <w:sz w:val="20"/>
          <w:szCs w:val="20"/>
          <w:lang w:eastAsia="nl-NL"/>
        </w:rPr>
      </w:pPr>
      <w:r w:rsidRPr="00CC5A3A">
        <w:rPr>
          <w:sz w:val="20"/>
          <w:szCs w:val="20"/>
          <w:lang w:eastAsia="nl-NL"/>
        </w:rPr>
        <w:t>Handtekening</w:t>
      </w:r>
      <w:r w:rsidR="00253448">
        <w:rPr>
          <w:sz w:val="20"/>
          <w:szCs w:val="20"/>
          <w:lang w:eastAsia="nl-NL"/>
        </w:rPr>
        <w:t>:</w:t>
      </w:r>
    </w:p>
    <w:p w14:paraId="278C2442" w14:textId="77777777" w:rsidR="00253448" w:rsidRPr="00CC5A3A" w:rsidRDefault="00253448" w:rsidP="00253448">
      <w:pPr>
        <w:pStyle w:val="ListParagraph"/>
        <w:ind w:left="0"/>
        <w:rPr>
          <w:sz w:val="20"/>
          <w:szCs w:val="20"/>
          <w:lang w:eastAsia="nl-NL"/>
        </w:rPr>
      </w:pPr>
      <w:r>
        <w:rPr>
          <w:sz w:val="20"/>
          <w:szCs w:val="20"/>
          <w:lang w:eastAsia="nl-NL"/>
        </w:rPr>
        <w:t>Datum:</w:t>
      </w:r>
    </w:p>
    <w:p w14:paraId="66343F03" w14:textId="77777777" w:rsidR="00195549" w:rsidRPr="00CC5A3A" w:rsidRDefault="00195549" w:rsidP="00195549">
      <w:pPr>
        <w:pStyle w:val="ListParagraph"/>
        <w:ind w:left="0"/>
        <w:rPr>
          <w:sz w:val="20"/>
          <w:szCs w:val="20"/>
          <w:lang w:eastAsia="nl-NL"/>
        </w:rPr>
      </w:pPr>
    </w:p>
    <w:p w14:paraId="7D624248" w14:textId="77777777" w:rsidR="00EB54F7" w:rsidRPr="00CC5A3A" w:rsidRDefault="00576C5F">
      <w:pPr>
        <w:pStyle w:val="ListParagraph"/>
        <w:ind w:left="0"/>
        <w:rPr>
          <w:i/>
          <w:sz w:val="20"/>
          <w:szCs w:val="20"/>
        </w:rPr>
      </w:pPr>
      <w:r w:rsidRPr="00CC5A3A">
        <w:rPr>
          <w:i/>
          <w:sz w:val="20"/>
          <w:szCs w:val="20"/>
          <w:lang w:eastAsia="nl-NL"/>
        </w:rPr>
        <w:t>Graag ondertekenen voorafgegaan door de handgeschreven zin "gelezen en goedgekeurd</w:t>
      </w:r>
      <w:r w:rsidR="00195549" w:rsidRPr="00CC5A3A">
        <w:rPr>
          <w:i/>
          <w:sz w:val="20"/>
          <w:szCs w:val="20"/>
          <w:lang w:eastAsia="nl-NL"/>
        </w:rPr>
        <w:t xml:space="preserve">". </w:t>
      </w:r>
    </w:p>
    <w:sectPr w:rsidR="00EB54F7" w:rsidRPr="00CC5A3A" w:rsidSect="00D66E59">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tephane van der Aa" w:date="2023-10-17T03:03:00Z" w:initials="Sv">
    <w:p w14:paraId="41C20F77" w14:textId="77777777" w:rsidR="000E28DA" w:rsidRDefault="000E28DA" w:rsidP="00F9463A">
      <w:r>
        <w:rPr>
          <w:rStyle w:val="CommentReference"/>
        </w:rPr>
        <w:annotationRef/>
      </w:r>
      <w:r>
        <w:rPr>
          <w:sz w:val="20"/>
          <w:szCs w:val="20"/>
        </w:rPr>
        <w:t>Voor mij hoeft niets in dit document nog als vertrouwelijk behandeld worden. Het staat u vrij de inhoud te delen. Lydian kan allicht best oordelen, in het belang van het onderzoek welke informatie wanneer met wie te delen.</w:t>
      </w:r>
    </w:p>
  </w:comment>
  <w:comment w:id="14" w:author="Stephane van der Aa" w:date="2023-10-17T03:08:00Z" w:initials="Sv">
    <w:p w14:paraId="140FCB17" w14:textId="77777777" w:rsidR="000E28DA" w:rsidRDefault="000E28DA" w:rsidP="00A43A79">
      <w:r>
        <w:rPr>
          <w:rStyle w:val="CommentReference"/>
        </w:rPr>
        <w:annotationRef/>
      </w:r>
      <w:r>
        <w:rPr>
          <w:sz w:val="20"/>
          <w:szCs w:val="20"/>
        </w:rPr>
        <w:t>In 2004 was ik ondertussen in een relatie met mijn nu overleden ex, Pablo. We hadden op dat moment een samenlevingscontract. D e formaliteiten bij tewerkstellingscontract bevantten ondermeer verzekeringdocumenten  die rekening houdt met de gezinssamenstelling. Behalve deze formaliteiten was het feit dat ik nu een relatie had dé reden waarom ik mij in 2004 wou outen bij aanvang van mijn werk bij Arinso.</w:t>
      </w:r>
    </w:p>
  </w:comment>
  <w:comment w:id="15" w:author="Stephane van der Aa" w:date="2023-10-17T03:14:00Z" w:initials="Sv">
    <w:p w14:paraId="6760C7ED" w14:textId="77777777" w:rsidR="000D517D" w:rsidRDefault="000D517D" w:rsidP="00731161">
      <w:r>
        <w:rPr>
          <w:rStyle w:val="CommentReference"/>
        </w:rPr>
        <w:annotationRef/>
      </w:r>
      <w:r>
        <w:rPr>
          <w:sz w:val="20"/>
          <w:szCs w:val="20"/>
        </w:rPr>
        <w:t>HR markt in 2004 was aan het veranderen van  een HR-IT integrator/consulting markt naar een HR outsourcings markt. Dit werd mogelijk doordat HR toepassingen en processen konden worden gestandaardiseerd en geoptimaliseerd. Arinso was hier één van de eerste om de HR-BPO (business process outsourcing). Toch betekende dit toen al een bedrijging voor een bedrijf als Arinso. Standardisering zou blijven de prijs die de klant wil betalen naar beneden halen dus minder plaats voor dure consultants. En ook minder winst. Arinso, en onze toenmalige CEO, Jos Sluys, probeerde deze trend voor te zijn door:</w:t>
      </w:r>
      <w:r>
        <w:rPr>
          <w:sz w:val="20"/>
          <w:szCs w:val="20"/>
        </w:rPr>
        <w:cr/>
        <w:t xml:space="preserve">1. Bij de eerste te zijn die HR-BPO aan biedt via Arinso APS (dochterondernemeing) </w:t>
      </w:r>
      <w:r>
        <w:rPr>
          <w:sz w:val="20"/>
          <w:szCs w:val="20"/>
        </w:rPr>
        <w:cr/>
        <w:t xml:space="preserve">2. Bij outsourcing het verschil te proberen blijven maken door anders te gaan innoveren. In dit kader pasten de Document Management en Knowledge Management toepassing die ik voor Arinso begon te ontwikkelen. </w:t>
      </w:r>
    </w:p>
    <w:p w14:paraId="671F841B" w14:textId="77777777" w:rsidR="000D517D" w:rsidRDefault="000D517D" w:rsidP="00731161">
      <w:r>
        <w:rPr>
          <w:sz w:val="20"/>
          <w:szCs w:val="20"/>
        </w:rPr>
        <w:t>Behalve het ISS BPO project was ik toen in 2004 aangeworven om het bedrijf te kunnen blijven toelaten te innoveren en zich te onderscheiden van de andere grijze standaard concurrent.</w:t>
      </w:r>
    </w:p>
  </w:comment>
  <w:comment w:id="17" w:author="Stephane van der Aa" w:date="2023-10-17T03:22:00Z" w:initials="Sv">
    <w:p w14:paraId="28418F4A" w14:textId="77777777" w:rsidR="00675F06" w:rsidRDefault="00675F06" w:rsidP="008B7798">
      <w:r>
        <w:rPr>
          <w:rStyle w:val="CommentReference"/>
        </w:rPr>
        <w:annotationRef/>
      </w:r>
      <w:r>
        <w:rPr>
          <w:sz w:val="20"/>
          <w:szCs w:val="20"/>
        </w:rPr>
        <w:t>Redenering was dat ik in voorgaande rollen heel duidelijk geconfronteerd werd met de fundamentele problemen in de organisatie. Het bedrijf bestond nu uit silo's die intern constant met mekaar aan het vechten waren. Products o.l.v. BV en JB was toen mijnsinziens al het grote zorgenkind. Tijdens de Strategy Director functie konden Anita en ik wel degelijk vooruitgang boeken met de Sales functies en de Operations functies, maar Products bleef uiteindelijk onmogelijk. Het belang van deze Strategy functie werd bovendien onderlijnd toen de toenmalige eigenaar, private equity, KKR, mensen naar NGA stuurde om "de problemen" aan te pakken. Anita en ik hebben toen aantal weken nauw gesamengewerkt met de KKR business consultants.</w:t>
      </w:r>
    </w:p>
  </w:comment>
  <w:comment w:id="24" w:author="Stephane van der Aa" w:date="2023-10-17T03:33:00Z" w:initials="Sv">
    <w:p w14:paraId="349319DD" w14:textId="77777777" w:rsidR="002D39EF" w:rsidRDefault="002D39EF" w:rsidP="005107B6">
      <w:r>
        <w:rPr>
          <w:rStyle w:val="CommentReference"/>
        </w:rPr>
        <w:annotationRef/>
      </w:r>
      <w:r>
        <w:rPr>
          <w:sz w:val="20"/>
          <w:szCs w:val="20"/>
        </w:rPr>
        <w:t>Verduidelijking: aanvankelijk begrijp ik niet waar de mensen mee bezig waren. Dat was normaal na mijn ziekte en in nieuwe org. Toen ik het stilaan weer begon te snappen leek het also mensen terplaatse in cirkeltjes bleven draaien. Er was nog minder plaats voor kritische vragen, laat staan suggesties hoe beter. Enkel uitvoeren en geen vragen stellen die vooral BV in verlegenheid zouden kunnen brengen. Enkel hij leek toen de échte waarheid in pacht te mogen hebben. Creativiteit en kritiek kon enkel nog mits hun (BV,JB) voorafgaande toelating. Moet ik het nu Kafkaiaans? Wat in me op kwam is korter en legt de link naar fascisme, in het Duits: "Befehl ist Befehl!/</w:t>
      </w:r>
    </w:p>
  </w:comment>
  <w:comment w:id="31" w:author="Stephane van der Aa" w:date="2023-10-17T03:42:00Z" w:initials="Sv">
    <w:p w14:paraId="335AC3AB" w14:textId="77777777" w:rsidR="00E522F1" w:rsidRDefault="00E522F1" w:rsidP="00EF44B8">
      <w:r>
        <w:rPr>
          <w:rStyle w:val="CommentReference"/>
        </w:rPr>
        <w:annotationRef/>
      </w:r>
      <w:r>
        <w:rPr>
          <w:sz w:val="20"/>
          <w:szCs w:val="20"/>
        </w:rPr>
        <w:t>Het schriftelijk verslag van de HR mediation (zonder BV, tegen wie ik de HR klacht indiende) leek te willen het verslag zo schrijven alsof zijn aanwezigheid nooit verwacht zou zijn geweest. Het verslag liet alle échte bekommernissen die ik has gewoon weg. Het probleem was ik en niks of niemand anders. In verdere email uitwisselingen met AA heb ik hierover wel duidelijkheid onderstreept. Alan weet hoe de vork aan de steel zit. Nu ik er aan terug denk had ik toen, op dat moment eigenlijk meer steun verwacht van AA.  Toch een teleurstelling in Alan.</w:t>
      </w:r>
    </w:p>
  </w:comment>
  <w:comment w:id="32" w:author="Stephane van der Aa" w:date="2023-10-17T03:47:00Z" w:initials="Sv">
    <w:p w14:paraId="7252F4FF" w14:textId="77777777" w:rsidR="00E522F1" w:rsidRDefault="00E522F1" w:rsidP="00735C86">
      <w:r>
        <w:rPr>
          <w:rStyle w:val="CommentReference"/>
        </w:rPr>
        <w:annotationRef/>
      </w:r>
      <w:r>
        <w:rPr>
          <w:sz w:val="20"/>
          <w:szCs w:val="20"/>
        </w:rPr>
        <w:t>Betekent dit eigenlijk dat mijn laatste job discription nog van kracht was? Deze van DIrector Strategy rapporterende aan Anita Lettink. Ik wil niet meer opnieuw beginnen over het ontslag zelf, maar kwa ervaring van de periode nadat ik mijn onstlag indiende toont dit aan hoe alle verwijten die ik kreeg, zeker die in de motivatie ontslag, nergens op slaan? Men had niet eens de moeite gedaan mijn functie duidelijk te maken. Klopt deze redenering, of overdrijf ik?</w:t>
      </w:r>
    </w:p>
  </w:comment>
  <w:comment w:id="34" w:author="Stephane van der Aa" w:date="2023-10-17T03:51:00Z" w:initials="Sv">
    <w:p w14:paraId="780A2F7D" w14:textId="77777777" w:rsidR="0062468F" w:rsidRDefault="00E522F1" w:rsidP="00E73C4D">
      <w:r>
        <w:rPr>
          <w:rStyle w:val="CommentReference"/>
        </w:rPr>
        <w:annotationRef/>
      </w:r>
      <w:r w:rsidR="0062468F">
        <w:rPr>
          <w:sz w:val="20"/>
          <w:szCs w:val="20"/>
        </w:rPr>
        <w:t xml:space="preserve">Dit was toen een ellenlange lijst van producten en productjes die onmogelijk in zijn geheel kon blijven onderhouden worden. Ter verduidelijking, Alan Anker had de inventaris gemaakt, en mij werd gevraagd input te leveren, wat ik dan ook deed. Maar Alan en Products was toen nog niet klaar om te horen dat ze dit niet konden blijven volhouden en toch es aan iets radicaals anders moesten beginnen denken als ze no verder rol van belang wilden blijven spelen in HR Products. </w:t>
      </w:r>
    </w:p>
    <w:p w14:paraId="707F1988" w14:textId="77777777" w:rsidR="0062468F" w:rsidRDefault="0062468F" w:rsidP="00E73C4D">
      <w:r>
        <w:rPr>
          <w:sz w:val="20"/>
          <w:szCs w:val="20"/>
        </w:rPr>
        <w:t>Dit gezegd zijnde, was dit in elk geval voor mij een "call to action" om te gaan nadenken (vanuit mijn oude strategy rol) over iets helemaal anders (zie mijn ontslag brief, deel  New Hope)</w:t>
      </w:r>
    </w:p>
  </w:comment>
  <w:comment w:id="41" w:author="Stephane van der Aa" w:date="2023-10-17T04:38:00Z" w:initials="Sv">
    <w:p w14:paraId="151795C2" w14:textId="77777777" w:rsidR="002F408A" w:rsidRDefault="002F408A" w:rsidP="00D74335">
      <w:r>
        <w:rPr>
          <w:rStyle w:val="CommentReference"/>
        </w:rPr>
        <w:annotationRef/>
      </w:r>
      <w:r>
        <w:rPr>
          <w:sz w:val="20"/>
          <w:szCs w:val="20"/>
        </w:rPr>
        <w:t>Een paar weken voor dat Alight mij zelf ontsloeg, kwam Elsie Smekens (HR) mij uitleggen dat er volgens de Belgische wet ook een bemiddelingsmogelijkheid bestaat. Bovendien was zij toen de persoon die aangeduid was om deze "officiëlere" bemiddeling te leiden. De mediation die wel plaats vond werd echter geleidt door Marta van (internationale HR) die in Polen gebaseerd is. JB stelde mij begin 2020 trouwens Marta voor als de HR Business Person voor Products. Mij leek het dus normaal, en voor AA ook, daar bemiddeling te vragen. Weer zoiets raar besef ik nu pas, zeker als je weet dat in België in 2020 Alight hoofdzakelijk Products is. Veel andere activiteiten waren er niet meer en de lokale markt wordt, werd, grotendeels door niet Belgische BU's bediend (dit laatste is normaal is voor een outsourcingsbedrijf).</w:t>
      </w:r>
    </w:p>
  </w:comment>
  <w:comment w:id="47" w:author="Stephane van der Aa" w:date="2023-10-17T04:45:00Z" w:initials="Sv">
    <w:p w14:paraId="3EE320C8" w14:textId="77777777" w:rsidR="002F408A" w:rsidRDefault="002F408A" w:rsidP="00862A33">
      <w:r>
        <w:rPr>
          <w:rStyle w:val="CommentReference"/>
        </w:rPr>
        <w:annotationRef/>
      </w:r>
      <w:r>
        <w:rPr>
          <w:sz w:val="20"/>
          <w:szCs w:val="20"/>
        </w:rPr>
        <w:t>Voor mij was het rechtstreeks klagen/contacteren tegen iemand van mijn team geen probleem. De persoon, Olivier Dubuisson, kwam nadien echter naar mij toe en was oversteur, geshockeerd, over de vraag en de manier waarop. Dit kwam dreigend over, en bovendien werd er geen enkele business reden opgegeven. Het moest maar meteen voor BV gebeuren, kon niet wachten, AZ was het enige was bestond voor hem, en dan moest dan maar zo zijn voor iedereen ook. Op dat moment was het ECM team met vefschillende implementaties tegelijk bezig, ondermeer voor AZ. Dit was "net" iets te traag voor een onredelijke BV. Zoals je reeds schreef ben ik toen zelf eerst met BV gaan praten om zelf ook die onrelijkheid te moeten voelen. Pas toen ik dit dan maar escaleerde naar JB kon de kalmte terugkomen.</w:t>
      </w:r>
    </w:p>
  </w:comment>
  <w:comment w:id="52" w:author="Stephane van der Aa" w:date="2023-10-17T04:50:00Z" w:initials="Sv">
    <w:p w14:paraId="318B809E" w14:textId="77777777" w:rsidR="00866CAC" w:rsidRDefault="00866CAC" w:rsidP="000B3339">
      <w:r>
        <w:rPr>
          <w:rStyle w:val="CommentReference"/>
        </w:rPr>
        <w:annotationRef/>
      </w:r>
      <w:r>
        <w:rPr>
          <w:sz w:val="20"/>
          <w:szCs w:val="20"/>
        </w:rPr>
        <w:t>groeiend besef met de jaren van het onrecht wat me is aangedaan. met mijn levenseinde in zicht wil ik een laatste maal proberen hier iets aan te doen.</w:t>
      </w:r>
    </w:p>
  </w:comment>
  <w:comment w:id="53" w:author="Stephane van der Aa" w:date="2023-10-17T04:54:00Z" w:initials="Sv">
    <w:p w14:paraId="2410E4F4" w14:textId="77777777" w:rsidR="00866CAC" w:rsidRDefault="00866CAC" w:rsidP="003266DF">
      <w:r>
        <w:rPr>
          <w:rStyle w:val="CommentReference"/>
        </w:rPr>
        <w:annotationRef/>
      </w:r>
      <w:r>
        <w:rPr>
          <w:sz w:val="20"/>
          <w:szCs w:val="20"/>
        </w:rPr>
        <w:t>Deze agressieve intimiderende brief werd in een envelop in mijn brievenbus gedaan met als opschrift Pro Justitia (ik begreep aanvankelijk dat dit een dagvaarding was).  Uiteindelijk lijkt het me vooral om intimidatie te gaan. Zo ver ik weet wordt ik (not niet) op een rechtbank verwacht. Kon dit niet gewoon met de post, een postzegel, misschien aangetekend? Waarom een Pro-Justitie die gedeponeerd wordt door een gerechtsdeurwaarder?</w:t>
      </w:r>
    </w:p>
  </w:comment>
  <w:comment w:id="60" w:author="Stephane van der Aa" w:date="2023-10-17T05:01:00Z" w:initials="Sv">
    <w:p w14:paraId="00272A9F" w14:textId="77777777" w:rsidR="00386C95" w:rsidRDefault="00386C95" w:rsidP="00370A40">
      <w:r>
        <w:rPr>
          <w:rStyle w:val="CommentReference"/>
        </w:rPr>
        <w:annotationRef/>
      </w:r>
      <w:r>
        <w:rPr>
          <w:sz w:val="20"/>
          <w:szCs w:val="20"/>
        </w:rPr>
        <w:t>Ik mag hopen dat dit vandaag bij Alight niet veralgemeend is en beperkt blijft tot de Products BU. Hun weigeren van elk rechtstreeks contact met mij maakt mij vandaag duidelijk dat dit bij Products, BV, nog zo is.</w:t>
      </w:r>
    </w:p>
  </w:comment>
  <w:comment w:id="61" w:author="Stephane van der Aa" w:date="2023-10-17T05:06:00Z" w:initials="Sv">
    <w:p w14:paraId="00316460" w14:textId="77777777" w:rsidR="00386C95" w:rsidRDefault="00386C95" w:rsidP="00EA36E0">
      <w:r>
        <w:rPr>
          <w:rStyle w:val="CommentReference"/>
        </w:rPr>
        <w:annotationRef/>
      </w:r>
      <w:r>
        <w:rPr>
          <w:sz w:val="20"/>
          <w:szCs w:val="20"/>
        </w:rPr>
        <w:t>Zou het kunnen dat nog voor ik in 2020 herstartte, men reeds een plan had gesmeed om van mij af te zijn? Als dat een gedacht is wat sommigen toen hadden, dan is het misschien niet zo ver gezocht dat ze mijn gezondheidsproblemen doelbewust hebben willen verergeren?</w:t>
      </w:r>
    </w:p>
  </w:comment>
  <w:comment w:id="62" w:author="Stephane van der Aa" w:date="2023-10-17T05:11:00Z" w:initials="Sv">
    <w:p w14:paraId="5E0B33DD" w14:textId="77777777" w:rsidR="00133296" w:rsidRDefault="00133296" w:rsidP="00800E4F">
      <w:r>
        <w:rPr>
          <w:rStyle w:val="CommentReference"/>
        </w:rPr>
        <w:annotationRef/>
      </w:r>
      <w:r>
        <w:rPr>
          <w:sz w:val="20"/>
          <w:szCs w:val="20"/>
        </w:rPr>
        <w:t>Na de Pro Justitia zijn er nog wat emails heen en weer gegaan naar Althius. Ik had hen reeds gevraagd om me een gedetailleerde lijst te bezorgen van posts die ze willen dat ik zou verwijderen. Ik was hier toe bereid, en ik ben dit nog steeds. In mijn laatste email naar Althius vroeg ik nog wat verduidelijking. Ik meldde ze toen ook dat ik met een euthanasieaanvraag bezig ben en dus de wereld ietsje anders zie.  Sinds dien heb ik geen antwoord of verder nieuws meer ontvangen van Althius.</w:t>
      </w:r>
    </w:p>
  </w:comment>
  <w:comment w:id="63" w:author="Stephane van der Aa" w:date="2023-10-17T05:14:00Z" w:initials="Sv">
    <w:p w14:paraId="4E750A93" w14:textId="77777777" w:rsidR="00133296" w:rsidRDefault="00133296" w:rsidP="00C14C3A">
      <w:r>
        <w:rPr>
          <w:rStyle w:val="CommentReference"/>
        </w:rPr>
        <w:annotationRef/>
      </w:r>
      <w:r>
        <w:rPr>
          <w:sz w:val="20"/>
          <w:szCs w:val="20"/>
        </w:rPr>
        <w:t>Ik ben zelf geen jurist of advocaat, maar bij deze hele discussie maak ik me nog steeds de bedenking dat de waarheid geen laster  of eerroof is. Als de waarheid sommigen niet goed uitkomt dan is dat iets anders en helemaal niet strafbaar. Met mijn beperkte juridische kennis zie ik geen argument waarom ik iets fout online het geplaatst. Men kan mij hoogstens verwijten een post ietwat provocerend verwoord te hebben. Provoceren, aan de alarmbel trekken, dat moet toch ook kunnen!</w:t>
      </w:r>
    </w:p>
  </w:comment>
  <w:comment w:id="64" w:author="Stephane van der Aa" w:date="2023-10-17T05:18:00Z" w:initials="Sv">
    <w:p w14:paraId="714B179D" w14:textId="77777777" w:rsidR="009D3611" w:rsidRDefault="009D3611" w:rsidP="004E2CCC">
      <w:r>
        <w:rPr>
          <w:rStyle w:val="CommentReference"/>
        </w:rPr>
        <w:annotationRef/>
      </w:r>
      <w:r>
        <w:rPr>
          <w:sz w:val="20"/>
          <w:szCs w:val="20"/>
        </w:rPr>
        <w:t>Althius noemt mij herhaaldelijk een "leugenaar". Ik ben benieuwd te vernemen wat in dit inverviewverslag dan beschouwd wordt als leugens van mij?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C20F77" w15:done="0"/>
  <w15:commentEx w15:paraId="140FCB17" w15:done="0"/>
  <w15:commentEx w15:paraId="671F841B" w15:done="0"/>
  <w15:commentEx w15:paraId="28418F4A" w15:done="0"/>
  <w15:commentEx w15:paraId="349319DD" w15:done="0"/>
  <w15:commentEx w15:paraId="335AC3AB" w15:done="0"/>
  <w15:commentEx w15:paraId="7252F4FF" w15:done="0"/>
  <w15:commentEx w15:paraId="707F1988" w15:done="0"/>
  <w15:commentEx w15:paraId="151795C2" w15:done="0"/>
  <w15:commentEx w15:paraId="3EE320C8" w15:done="0"/>
  <w15:commentEx w15:paraId="318B809E" w15:done="0"/>
  <w15:commentEx w15:paraId="2410E4F4" w15:done="0"/>
  <w15:commentEx w15:paraId="00272A9F" w15:done="0"/>
  <w15:commentEx w15:paraId="00316460" w15:done="0"/>
  <w15:commentEx w15:paraId="5E0B33DD" w15:done="0"/>
  <w15:commentEx w15:paraId="4E750A93" w15:paraIdParent="5E0B33DD" w15:done="0"/>
  <w15:commentEx w15:paraId="714B179D" w15:paraIdParent="5E0B33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8AB66D6" w16cex:dateUtc="2023-10-17T01:03:00Z"/>
  <w16cex:commentExtensible w16cex:durableId="24A67B78" w16cex:dateUtc="2023-10-17T01:08:00Z"/>
  <w16cex:commentExtensible w16cex:durableId="4ACBD55A" w16cex:dateUtc="2023-10-17T01:14:00Z"/>
  <w16cex:commentExtensible w16cex:durableId="22A4E651" w16cex:dateUtc="2023-10-17T01:22:00Z"/>
  <w16cex:commentExtensible w16cex:durableId="5F20D78D" w16cex:dateUtc="2023-10-17T01:33:00Z"/>
  <w16cex:commentExtensible w16cex:durableId="01237DAF" w16cex:dateUtc="2023-10-17T01:42:00Z"/>
  <w16cex:commentExtensible w16cex:durableId="7736712C" w16cex:dateUtc="2023-10-17T01:47:00Z"/>
  <w16cex:commentExtensible w16cex:durableId="1DD8C267" w16cex:dateUtc="2023-10-17T01:51:00Z"/>
  <w16cex:commentExtensible w16cex:durableId="130BEDBD" w16cex:dateUtc="2023-10-17T02:38:00Z"/>
  <w16cex:commentExtensible w16cex:durableId="106F48E6" w16cex:dateUtc="2023-10-17T02:45:00Z"/>
  <w16cex:commentExtensible w16cex:durableId="5BD7C321" w16cex:dateUtc="2023-10-17T02:50:00Z"/>
  <w16cex:commentExtensible w16cex:durableId="2472E680" w16cex:dateUtc="2023-10-17T02:54:00Z"/>
  <w16cex:commentExtensible w16cex:durableId="38F3DA7B" w16cex:dateUtc="2023-10-17T03:01:00Z"/>
  <w16cex:commentExtensible w16cex:durableId="7640A11E" w16cex:dateUtc="2023-10-17T03:06:00Z"/>
  <w16cex:commentExtensible w16cex:durableId="3B31A6C8" w16cex:dateUtc="2023-10-17T03:11:00Z"/>
  <w16cex:commentExtensible w16cex:durableId="4EAFEA9A" w16cex:dateUtc="2023-10-17T03:14:00Z"/>
  <w16cex:commentExtensible w16cex:durableId="5347D9A2" w16cex:dateUtc="2023-10-17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C20F77" w16cid:durableId="78AB66D6"/>
  <w16cid:commentId w16cid:paraId="140FCB17" w16cid:durableId="24A67B78"/>
  <w16cid:commentId w16cid:paraId="671F841B" w16cid:durableId="4ACBD55A"/>
  <w16cid:commentId w16cid:paraId="28418F4A" w16cid:durableId="22A4E651"/>
  <w16cid:commentId w16cid:paraId="349319DD" w16cid:durableId="5F20D78D"/>
  <w16cid:commentId w16cid:paraId="335AC3AB" w16cid:durableId="01237DAF"/>
  <w16cid:commentId w16cid:paraId="7252F4FF" w16cid:durableId="7736712C"/>
  <w16cid:commentId w16cid:paraId="707F1988" w16cid:durableId="1DD8C267"/>
  <w16cid:commentId w16cid:paraId="151795C2" w16cid:durableId="130BEDBD"/>
  <w16cid:commentId w16cid:paraId="3EE320C8" w16cid:durableId="106F48E6"/>
  <w16cid:commentId w16cid:paraId="318B809E" w16cid:durableId="5BD7C321"/>
  <w16cid:commentId w16cid:paraId="2410E4F4" w16cid:durableId="2472E680"/>
  <w16cid:commentId w16cid:paraId="00272A9F" w16cid:durableId="38F3DA7B"/>
  <w16cid:commentId w16cid:paraId="00316460" w16cid:durableId="7640A11E"/>
  <w16cid:commentId w16cid:paraId="5E0B33DD" w16cid:durableId="3B31A6C8"/>
  <w16cid:commentId w16cid:paraId="4E750A93" w16cid:durableId="4EAFEA9A"/>
  <w16cid:commentId w16cid:paraId="714B179D" w16cid:durableId="5347D9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FCFB" w14:textId="77777777" w:rsidR="005E0736" w:rsidRDefault="005E0736" w:rsidP="00D66E59">
      <w:pPr>
        <w:spacing w:after="0" w:line="240" w:lineRule="auto"/>
      </w:pPr>
      <w:r>
        <w:separator/>
      </w:r>
    </w:p>
  </w:endnote>
  <w:endnote w:type="continuationSeparator" w:id="0">
    <w:p w14:paraId="17463276" w14:textId="77777777" w:rsidR="005E0736" w:rsidRDefault="005E0736"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E413" w14:textId="77777777" w:rsidR="00EB54F7" w:rsidRDefault="00576C5F">
    <w:pPr>
      <w:pStyle w:val="Footer"/>
    </w:pPr>
    <w:r>
      <w:rPr>
        <w:noProof/>
      </w:rPr>
      <mc:AlternateContent>
        <mc:Choice Requires="wps">
          <w:drawing>
            <wp:anchor distT="0" distB="0" distL="0" distR="0" simplePos="0" relativeHeight="251659264" behindDoc="0" locked="0" layoutInCell="1" allowOverlap="1" wp14:anchorId="31537300" wp14:editId="696F9227">
              <wp:simplePos x="635" y="635"/>
              <wp:positionH relativeFrom="column">
                <wp:align>center</wp:align>
              </wp:positionH>
              <wp:positionV relativeFrom="paragraph">
                <wp:posOffset>635</wp:posOffset>
              </wp:positionV>
              <wp:extent cx="443865" cy="443865"/>
              <wp:effectExtent l="0" t="0" r="0" b="635"/>
              <wp:wrapSquare wrapText="bothSides"/>
              <wp:docPr id="2" name="Text Box 2" descr="- Limited distribution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7FDFBF" w14:textId="77777777" w:rsidR="00EB54F7" w:rsidRDefault="00576C5F">
                          <w:pPr>
                            <w:rPr>
                              <w:rFonts w:ascii="Arial" w:eastAsia="Arial" w:hAnsi="Arial" w:cs="Arial"/>
                              <w:noProof/>
                              <w:color w:val="00B050"/>
                              <w:sz w:val="16"/>
                              <w:szCs w:val="16"/>
                            </w:rPr>
                          </w:pPr>
                          <w:r w:rsidRPr="00D66E59">
                            <w:rPr>
                              <w:rFonts w:ascii="Arial" w:eastAsia="Arial" w:hAnsi="Arial" w:cs="Arial"/>
                              <w:noProof/>
                              <w:color w:val="00B050"/>
                              <w:sz w:val="16"/>
                              <w:szCs w:val="16"/>
                            </w:rPr>
                            <w:t>- Beperkte distributie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537300" id="_x0000_t202" coordsize="21600,21600" o:spt="202" path="m,l,21600r21600,l21600,xe">
              <v:stroke joinstyle="miter"/>
              <v:path gradientshapeok="t" o:connecttype="rect"/>
            </v:shapetype>
            <v:shape id="Text Box 2" o:spid="_x0000_s1026" type="#_x0000_t202" alt="- Limited distribution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097FDFBF" w14:textId="77777777" w:rsidR="00EB54F7" w:rsidRDefault="00576C5F">
                    <w:pPr>
                      <w:rPr>
                        <w:rFonts w:ascii="Arial" w:eastAsia="Arial" w:hAnsi="Arial" w:cs="Arial"/>
                        <w:noProof/>
                        <w:color w:val="00B050"/>
                        <w:sz w:val="16"/>
                        <w:szCs w:val="16"/>
                      </w:rPr>
                    </w:pPr>
                    <w:r w:rsidRPr="00D66E59">
                      <w:rPr>
                        <w:rFonts w:ascii="Arial" w:eastAsia="Arial" w:hAnsi="Arial" w:cs="Arial"/>
                        <w:noProof/>
                        <w:color w:val="00B050"/>
                        <w:sz w:val="16"/>
                        <w:szCs w:val="16"/>
                      </w:rPr>
                      <w:t>- Beperkte distributie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882406"/>
      <w:docPartObj>
        <w:docPartGallery w:val="Page Numbers (Bottom of Page)"/>
        <w:docPartUnique/>
      </w:docPartObj>
    </w:sdtPr>
    <w:sdtEndPr>
      <w:rPr>
        <w:noProof/>
      </w:rPr>
    </w:sdtEndPr>
    <w:sdtContent>
      <w:p w14:paraId="675697DB" w14:textId="1312CDD5" w:rsidR="00836986" w:rsidRDefault="008369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FA8DC" w14:textId="573513F7" w:rsidR="00EB54F7" w:rsidRDefault="00EB54F7">
    <w:pPr>
      <w:tabs>
        <w:tab w:val="center" w:pos="4513"/>
        <w:tab w:val="right" w:pos="9026"/>
      </w:tabs>
      <w:spacing w:line="2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8F9A" w14:textId="77777777" w:rsidR="00EB54F7" w:rsidRDefault="00576C5F">
    <w:pPr>
      <w:tabs>
        <w:tab w:val="center" w:pos="4513"/>
        <w:tab w:val="right" w:pos="9026"/>
      </w:tabs>
      <w:spacing w:line="20" w:lineRule="exact"/>
    </w:pPr>
    <w:r>
      <w:rPr>
        <w:noProof/>
        <w:lang w:val="nl-NL" w:eastAsia="nl-NL"/>
      </w:rPr>
      <mc:AlternateContent>
        <mc:Choice Requires="wps">
          <w:drawing>
            <wp:anchor distT="0" distB="0" distL="114300" distR="114300" simplePos="0" relativeHeight="251657214" behindDoc="0" locked="1" layoutInCell="1" allowOverlap="1" wp14:anchorId="5CEEF046" wp14:editId="55849F2B">
              <wp:simplePos x="0" y="0"/>
              <wp:positionH relativeFrom="leftMargin">
                <wp:posOffset>0</wp:posOffset>
              </wp:positionH>
              <wp:positionV relativeFrom="margin">
                <wp:align>center</wp:align>
              </wp:positionV>
              <wp:extent cx="946800" cy="5256000"/>
              <wp:effectExtent l="0" t="0" r="0" b="0"/>
              <wp:wrapNone/>
              <wp:docPr id="3" name="Text Box 3" descr="doStatu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800" cy="5256000"/>
                      </a:xfrm>
                      <a:prstGeom prst="rect">
                        <a:avLst/>
                      </a:prstGeom>
                      <a:noFill/>
                      <a:ln w="6350">
                        <a:noFill/>
                      </a:ln>
                      <a:effectLst/>
                    </wps:spPr>
                    <wps:txbx>
                      <w:txbxContent>
                        <w:p w14:paraId="3AC99693" w14:textId="77777777" w:rsidR="00EB54F7" w:rsidRDefault="00576C5F">
                          <w:pPr>
                            <w:pStyle w:val="doStatus"/>
                            <w:spacing w:line="1200" w:lineRule="exact"/>
                            <w:rPr>
                              <w:rFonts w:ascii="Arial" w:hAnsi="Arial" w:cs="Arial"/>
                              <w:color w:val="BEBEBE"/>
                              <w:sz w:val="80"/>
                              <w:szCs w:val="20"/>
                            </w:rPr>
                          </w:pPr>
                          <w:r w:rsidRPr="00FA6B87">
                            <w:rPr>
                              <w:rFonts w:ascii="Arial" w:hAnsi="Arial" w:cs="Arial"/>
                              <w:color w:val="BEBEBE"/>
                              <w:sz w:val="80"/>
                              <w:szCs w:val="20"/>
                            </w:rPr>
                            <w:t>vertrouwelijk</w:t>
                          </w:r>
                        </w:p>
                      </w:txbxContent>
                    </wps:txbx>
                    <wps:bodyPr rot="0" spcFirstLastPara="0" vertOverflow="overflow" horzOverflow="overflow" vert="vert270" wrap="square" lIns="0" tIns="0" rIns="216000" bIns="54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EF046" id="_x0000_t202" coordsize="21600,21600" o:spt="202" path="m,l,21600r21600,l21600,xe">
              <v:stroke joinstyle="miter"/>
              <v:path gradientshapeok="t" o:connecttype="rect"/>
            </v:shapetype>
            <v:shape id="Text Box 3" o:spid="_x0000_s1027" type="#_x0000_t202" alt="doStatus" style="position:absolute;margin-left:0;margin-top:0;width:74.55pt;height:413.85pt;z-index:25165721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" filled="f" stroked="f" strokeweight=".5pt">
              <v:textbox style="layout-flow:vertical;mso-layout-flow-alt:bottom-to-top" inset="0,0,6mm,15mm">
                <w:txbxContent>
                  <w:p w14:paraId="3AC99693" w14:textId="77777777" w:rsidR="00EB54F7" w:rsidRDefault="00576C5F">
                    <w:pPr>
                      <w:pStyle w:val="doStatus"/>
                      <w:spacing w:line="1200" w:lineRule="exact"/>
                      <w:rPr>
                        <w:rFonts w:ascii="Arial" w:hAnsi="Arial" w:cs="Arial"/>
                        <w:color w:val="BEBEBE"/>
                        <w:sz w:val="80"/>
                        <w:szCs w:val="20"/>
                      </w:rPr>
                    </w:pPr>
                    <w:r w:rsidRPr="00FA6B87">
                      <w:rPr>
                        <w:rFonts w:ascii="Arial" w:hAnsi="Arial" w:cs="Arial"/>
                        <w:color w:val="BEBEBE"/>
                        <w:sz w:val="80"/>
                        <w:szCs w:val="20"/>
                      </w:rPr>
                      <w:t>vertrouwelijk</w:t>
                    </w:r>
                  </w:p>
                </w:txbxContent>
              </v:textbox>
              <w10:wrap anchorx="margin" anchory="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3C4A" w14:textId="77777777" w:rsidR="005E0736" w:rsidRDefault="005E0736" w:rsidP="00D66E59">
      <w:pPr>
        <w:spacing w:after="0" w:line="240" w:lineRule="auto"/>
      </w:pPr>
      <w:r>
        <w:separator/>
      </w:r>
    </w:p>
  </w:footnote>
  <w:footnote w:type="continuationSeparator" w:id="0">
    <w:p w14:paraId="6EA8A51A" w14:textId="77777777" w:rsidR="005E0736" w:rsidRDefault="005E0736"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CEF6" w14:textId="77777777" w:rsidR="00EB54F7" w:rsidRDefault="00576C5F">
    <w:pPr>
      <w:pStyle w:val="Header"/>
    </w:pPr>
    <w:r>
      <w:rPr>
        <w:noProof/>
        <w:lang w:eastAsia="nl-NL"/>
      </w:rPr>
      <w:drawing>
        <wp:anchor distT="0" distB="0" distL="114300" distR="114300" simplePos="0" relativeHeight="251662336" behindDoc="0" locked="1" layoutInCell="1" allowOverlap="1" wp14:anchorId="126E9D31" wp14:editId="38911806">
          <wp:simplePos x="0" y="0"/>
          <wp:positionH relativeFrom="page">
            <wp:posOffset>914400</wp:posOffset>
          </wp:positionH>
          <wp:positionV relativeFrom="page">
            <wp:posOffset>448945</wp:posOffset>
          </wp:positionV>
          <wp:extent cx="1573200" cy="289899"/>
          <wp:effectExtent l="0" t="0" r="0" b="0"/>
          <wp:wrapNone/>
          <wp:docPr id="4" name="Logo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YDIAN LOGO2.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3200" cy="28989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23F7" w14:textId="77777777" w:rsidR="00EB54F7" w:rsidRDefault="00576C5F">
    <w:pPr>
      <w:pStyle w:val="Header"/>
    </w:pPr>
    <w:r>
      <w:rPr>
        <w:noProof/>
        <w:lang w:eastAsia="nl-NL"/>
      </w:rPr>
      <w:drawing>
        <wp:anchor distT="0" distB="0" distL="114300" distR="114300" simplePos="0" relativeHeight="251664384" behindDoc="0" locked="1" layoutInCell="1" allowOverlap="1" wp14:anchorId="39CAF022" wp14:editId="396B1AC6">
          <wp:simplePos x="0" y="0"/>
          <wp:positionH relativeFrom="page">
            <wp:posOffset>914400</wp:posOffset>
          </wp:positionH>
          <wp:positionV relativeFrom="page">
            <wp:posOffset>448945</wp:posOffset>
          </wp:positionV>
          <wp:extent cx="1573200" cy="289899"/>
          <wp:effectExtent l="0" t="0" r="0" b="0"/>
          <wp:wrapNone/>
          <wp:docPr id="5" name="Logo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YDIAN LOGO2.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3200" cy="2898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ECC"/>
    <w:multiLevelType w:val="hybridMultilevel"/>
    <w:tmpl w:val="06148064"/>
    <w:lvl w:ilvl="0" w:tplc="B00AFAF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3CA5643"/>
    <w:multiLevelType w:val="hybridMultilevel"/>
    <w:tmpl w:val="8C5C25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F0F1D58"/>
    <w:multiLevelType w:val="hybridMultilevel"/>
    <w:tmpl w:val="56B4C842"/>
    <w:lvl w:ilvl="0" w:tplc="BC0EF412">
      <w:numFmt w:val="bullet"/>
      <w:lvlText w:val=""/>
      <w:lvlJc w:val="left"/>
      <w:pPr>
        <w:ind w:left="1080" w:hanging="720"/>
      </w:pPr>
      <w:rPr>
        <w:rFonts w:ascii="Symbol" w:eastAsia="Times New Roman" w:hAnsi="Symbo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FA4537"/>
    <w:multiLevelType w:val="hybridMultilevel"/>
    <w:tmpl w:val="8C5C25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BCE72D2"/>
    <w:multiLevelType w:val="hybridMultilevel"/>
    <w:tmpl w:val="BB646268"/>
    <w:lvl w:ilvl="0" w:tplc="E702CE3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9D5F17"/>
    <w:multiLevelType w:val="hybridMultilevel"/>
    <w:tmpl w:val="9F94A0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F91EB1"/>
    <w:multiLevelType w:val="hybridMultilevel"/>
    <w:tmpl w:val="E79E3F32"/>
    <w:lvl w:ilvl="0" w:tplc="D8585B4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302804"/>
    <w:multiLevelType w:val="hybridMultilevel"/>
    <w:tmpl w:val="06148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5C166EF"/>
    <w:multiLevelType w:val="hybridMultilevel"/>
    <w:tmpl w:val="8C5C25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6CB474A1"/>
    <w:multiLevelType w:val="hybridMultilevel"/>
    <w:tmpl w:val="8C5C25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35167569">
    <w:abstractNumId w:val="0"/>
  </w:num>
  <w:num w:numId="2" w16cid:durableId="1469394492">
    <w:abstractNumId w:val="0"/>
  </w:num>
  <w:num w:numId="3" w16cid:durableId="255674536">
    <w:abstractNumId w:val="3"/>
  </w:num>
  <w:num w:numId="4" w16cid:durableId="1940215070">
    <w:abstractNumId w:val="4"/>
  </w:num>
  <w:num w:numId="5" w16cid:durableId="99223759">
    <w:abstractNumId w:val="1"/>
  </w:num>
  <w:num w:numId="6" w16cid:durableId="441926686">
    <w:abstractNumId w:val="8"/>
  </w:num>
  <w:num w:numId="7" w16cid:durableId="1505972768">
    <w:abstractNumId w:val="5"/>
  </w:num>
  <w:num w:numId="8" w16cid:durableId="1843934059">
    <w:abstractNumId w:val="2"/>
  </w:num>
  <w:num w:numId="9" w16cid:durableId="1501189800">
    <w:abstractNumId w:val="6"/>
  </w:num>
  <w:num w:numId="10" w16cid:durableId="543099094">
    <w:abstractNumId w:val="9"/>
  </w:num>
  <w:num w:numId="11" w16cid:durableId="1791631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e van der Aa">
    <w15:presenceInfo w15:providerId="Windows Live" w15:userId="f1c17304e7180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59"/>
    <w:rsid w:val="00017FC8"/>
    <w:rsid w:val="00054C8E"/>
    <w:rsid w:val="0006685D"/>
    <w:rsid w:val="000D517D"/>
    <w:rsid w:val="000E28DA"/>
    <w:rsid w:val="000F7252"/>
    <w:rsid w:val="00104528"/>
    <w:rsid w:val="001155CB"/>
    <w:rsid w:val="00123037"/>
    <w:rsid w:val="00124E66"/>
    <w:rsid w:val="00133296"/>
    <w:rsid w:val="00136322"/>
    <w:rsid w:val="00144A5A"/>
    <w:rsid w:val="0017651E"/>
    <w:rsid w:val="00185428"/>
    <w:rsid w:val="00191C63"/>
    <w:rsid w:val="00195549"/>
    <w:rsid w:val="001D7AB4"/>
    <w:rsid w:val="001E1380"/>
    <w:rsid w:val="00221336"/>
    <w:rsid w:val="00222C91"/>
    <w:rsid w:val="00243F17"/>
    <w:rsid w:val="002464B9"/>
    <w:rsid w:val="00253448"/>
    <w:rsid w:val="0029167E"/>
    <w:rsid w:val="002A167A"/>
    <w:rsid w:val="002C034E"/>
    <w:rsid w:val="002D39EF"/>
    <w:rsid w:val="002E3ED0"/>
    <w:rsid w:val="002F408A"/>
    <w:rsid w:val="00303C64"/>
    <w:rsid w:val="003147E1"/>
    <w:rsid w:val="0032062C"/>
    <w:rsid w:val="003519BD"/>
    <w:rsid w:val="00366F23"/>
    <w:rsid w:val="00386C95"/>
    <w:rsid w:val="00394621"/>
    <w:rsid w:val="003A30C6"/>
    <w:rsid w:val="003E3561"/>
    <w:rsid w:val="004063DE"/>
    <w:rsid w:val="00425F7C"/>
    <w:rsid w:val="00427E18"/>
    <w:rsid w:val="00437AD9"/>
    <w:rsid w:val="00453671"/>
    <w:rsid w:val="00456259"/>
    <w:rsid w:val="004562F5"/>
    <w:rsid w:val="004666F0"/>
    <w:rsid w:val="00492F46"/>
    <w:rsid w:val="004A74FE"/>
    <w:rsid w:val="00525F60"/>
    <w:rsid w:val="005324C5"/>
    <w:rsid w:val="005457DB"/>
    <w:rsid w:val="005548F6"/>
    <w:rsid w:val="0055530E"/>
    <w:rsid w:val="00576C5F"/>
    <w:rsid w:val="005910CC"/>
    <w:rsid w:val="005B0982"/>
    <w:rsid w:val="005B12E4"/>
    <w:rsid w:val="005E0736"/>
    <w:rsid w:val="005F0389"/>
    <w:rsid w:val="005F1D84"/>
    <w:rsid w:val="0062468F"/>
    <w:rsid w:val="00635736"/>
    <w:rsid w:val="00661978"/>
    <w:rsid w:val="00675F06"/>
    <w:rsid w:val="006930F7"/>
    <w:rsid w:val="00697243"/>
    <w:rsid w:val="006A1539"/>
    <w:rsid w:val="006B5D5E"/>
    <w:rsid w:val="006D111F"/>
    <w:rsid w:val="006E357E"/>
    <w:rsid w:val="006F1DC4"/>
    <w:rsid w:val="0070459F"/>
    <w:rsid w:val="00722973"/>
    <w:rsid w:val="00727A84"/>
    <w:rsid w:val="007658AA"/>
    <w:rsid w:val="007874F6"/>
    <w:rsid w:val="00791212"/>
    <w:rsid w:val="007E3255"/>
    <w:rsid w:val="007F3BB0"/>
    <w:rsid w:val="007F6279"/>
    <w:rsid w:val="00806776"/>
    <w:rsid w:val="00806F2C"/>
    <w:rsid w:val="008116CD"/>
    <w:rsid w:val="00816E2A"/>
    <w:rsid w:val="00836986"/>
    <w:rsid w:val="00853090"/>
    <w:rsid w:val="00866CAC"/>
    <w:rsid w:val="0087529C"/>
    <w:rsid w:val="008813D7"/>
    <w:rsid w:val="00886292"/>
    <w:rsid w:val="008C45E0"/>
    <w:rsid w:val="008D3062"/>
    <w:rsid w:val="008E5032"/>
    <w:rsid w:val="008F70A7"/>
    <w:rsid w:val="009014C3"/>
    <w:rsid w:val="00937696"/>
    <w:rsid w:val="009562F3"/>
    <w:rsid w:val="00962A99"/>
    <w:rsid w:val="00985219"/>
    <w:rsid w:val="0099336C"/>
    <w:rsid w:val="00996475"/>
    <w:rsid w:val="009B6FD2"/>
    <w:rsid w:val="009D3611"/>
    <w:rsid w:val="009D4121"/>
    <w:rsid w:val="009D50F0"/>
    <w:rsid w:val="009E02B5"/>
    <w:rsid w:val="00A16707"/>
    <w:rsid w:val="00A44312"/>
    <w:rsid w:val="00A45CFD"/>
    <w:rsid w:val="00A510DB"/>
    <w:rsid w:val="00A5604A"/>
    <w:rsid w:val="00A56F16"/>
    <w:rsid w:val="00A604C8"/>
    <w:rsid w:val="00A7797D"/>
    <w:rsid w:val="00AB11D4"/>
    <w:rsid w:val="00AC768B"/>
    <w:rsid w:val="00AE7361"/>
    <w:rsid w:val="00B17144"/>
    <w:rsid w:val="00B45408"/>
    <w:rsid w:val="00B52DEF"/>
    <w:rsid w:val="00B7065A"/>
    <w:rsid w:val="00B83709"/>
    <w:rsid w:val="00BB2EF2"/>
    <w:rsid w:val="00BC798B"/>
    <w:rsid w:val="00C21080"/>
    <w:rsid w:val="00C33FC5"/>
    <w:rsid w:val="00C45A60"/>
    <w:rsid w:val="00C62352"/>
    <w:rsid w:val="00C87B25"/>
    <w:rsid w:val="00CC5A3A"/>
    <w:rsid w:val="00CD06AD"/>
    <w:rsid w:val="00CD231D"/>
    <w:rsid w:val="00CF514D"/>
    <w:rsid w:val="00D007D5"/>
    <w:rsid w:val="00D02E4D"/>
    <w:rsid w:val="00D66537"/>
    <w:rsid w:val="00D66E59"/>
    <w:rsid w:val="00D87F59"/>
    <w:rsid w:val="00DA7C74"/>
    <w:rsid w:val="00DD12F0"/>
    <w:rsid w:val="00DE742C"/>
    <w:rsid w:val="00DF09F5"/>
    <w:rsid w:val="00DF32F9"/>
    <w:rsid w:val="00E07E63"/>
    <w:rsid w:val="00E07F64"/>
    <w:rsid w:val="00E13AEB"/>
    <w:rsid w:val="00E27AA2"/>
    <w:rsid w:val="00E41936"/>
    <w:rsid w:val="00E522F1"/>
    <w:rsid w:val="00EA05D4"/>
    <w:rsid w:val="00EB252F"/>
    <w:rsid w:val="00EB54F7"/>
    <w:rsid w:val="00EB6858"/>
    <w:rsid w:val="00EF514F"/>
    <w:rsid w:val="00F05B3F"/>
    <w:rsid w:val="00F20A28"/>
    <w:rsid w:val="00F4525A"/>
    <w:rsid w:val="00F633CC"/>
    <w:rsid w:val="00F93561"/>
    <w:rsid w:val="00FA6B87"/>
    <w:rsid w:val="00FD23F0"/>
    <w:rsid w:val="00FD3A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8D9F876"/>
  <w15:chartTrackingRefBased/>
  <w15:docId w15:val="{20E32782-5581-488E-8471-494E6CDD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408"/>
    <w:pPr>
      <w:spacing w:before="120" w:after="240"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E59"/>
  </w:style>
  <w:style w:type="paragraph" w:styleId="NoSpacing">
    <w:name w:val="No Spacing"/>
    <w:link w:val="NoSpacingChar"/>
    <w:uiPriority w:val="1"/>
    <w:qFormat/>
    <w:rsid w:val="00D66E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E59"/>
    <w:rPr>
      <w:rFonts w:eastAsiaTheme="minorEastAsia"/>
      <w:lang w:val="en-US"/>
    </w:rPr>
  </w:style>
  <w:style w:type="paragraph" w:customStyle="1" w:styleId="doHeadingLabelsBold">
    <w:name w:val="doHeadingLabelsBold"/>
    <w:basedOn w:val="doHeadingLabels"/>
    <w:uiPriority w:val="34"/>
    <w:qFormat/>
    <w:rsid w:val="00D66E59"/>
    <w:rPr>
      <w:b/>
      <w:lang w:eastAsia="nl-NL"/>
    </w:rPr>
  </w:style>
  <w:style w:type="paragraph" w:customStyle="1" w:styleId="doHeadingLabels">
    <w:name w:val="doHeadingLabels"/>
    <w:basedOn w:val="Normal"/>
    <w:uiPriority w:val="34"/>
    <w:qFormat/>
    <w:rsid w:val="00D66E59"/>
    <w:pPr>
      <w:spacing w:line="240" w:lineRule="auto"/>
      <w:contextualSpacing/>
      <w:jc w:val="both"/>
    </w:pPr>
    <w:rPr>
      <w:rFonts w:ascii="Arial" w:hAnsi="Arial"/>
      <w:sz w:val="18"/>
      <w:szCs w:val="20"/>
      <w:lang w:val="en-GB"/>
    </w:rPr>
  </w:style>
  <w:style w:type="paragraph" w:customStyle="1" w:styleId="Titleheaderblack">
    <w:name w:val="Title header black"/>
    <w:basedOn w:val="Normal"/>
    <w:next w:val="Normal"/>
    <w:uiPriority w:val="4"/>
    <w:qFormat/>
    <w:rsid w:val="00D66E59"/>
    <w:pPr>
      <w:spacing w:before="240" w:after="480" w:line="240" w:lineRule="auto"/>
      <w:contextualSpacing/>
      <w:jc w:val="center"/>
    </w:pPr>
    <w:rPr>
      <w:rFonts w:ascii="Arial" w:hAnsi="Arial"/>
      <w:b/>
      <w:caps/>
      <w:color w:val="000000"/>
      <w:sz w:val="24"/>
      <w:szCs w:val="24"/>
      <w:lang w:val="en-GB"/>
    </w:rPr>
  </w:style>
  <w:style w:type="paragraph" w:styleId="ListParagraph">
    <w:name w:val="List Paragraph"/>
    <w:basedOn w:val="Normal"/>
    <w:uiPriority w:val="34"/>
    <w:qFormat/>
    <w:rsid w:val="00B45408"/>
    <w:pPr>
      <w:ind w:left="720"/>
      <w:jc w:val="both"/>
    </w:pPr>
    <w:rPr>
      <w:rFonts w:ascii="Arial" w:eastAsia="Calibri" w:hAnsi="Arial" w:cs="Times New Roman"/>
      <w:lang w:val="nl-BE"/>
    </w:rPr>
  </w:style>
  <w:style w:type="table" w:styleId="TableGrid">
    <w:name w:val="Table Grid"/>
    <w:basedOn w:val="TableNormal"/>
    <w:uiPriority w:val="39"/>
    <w:rsid w:val="00B1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1714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Status">
    <w:name w:val="doStatus"/>
    <w:basedOn w:val="Normal"/>
    <w:qFormat/>
    <w:rsid w:val="00FA6B87"/>
    <w:pPr>
      <w:framePr w:wrap="around" w:vAnchor="page" w:hAnchor="page" w:xAlign="right" w:yAlign="center"/>
      <w:spacing w:after="0" w:line="1000" w:lineRule="exact"/>
      <w:jc w:val="center"/>
    </w:pPr>
    <w:rPr>
      <w:rFonts w:ascii="Times New Roman" w:eastAsia="Times New Roman" w:hAnsi="Times New Roman" w:cs="Times New Roman"/>
      <w:noProof/>
      <w:w w:val="125"/>
      <w:sz w:val="24"/>
      <w:szCs w:val="24"/>
      <w:lang w:val="en-GB"/>
    </w:rPr>
  </w:style>
  <w:style w:type="character" w:styleId="CommentReference">
    <w:name w:val="annotation reference"/>
    <w:basedOn w:val="DefaultParagraphFont"/>
    <w:uiPriority w:val="99"/>
    <w:semiHidden/>
    <w:unhideWhenUsed/>
    <w:rsid w:val="009E02B5"/>
    <w:rPr>
      <w:sz w:val="16"/>
      <w:szCs w:val="16"/>
    </w:rPr>
  </w:style>
  <w:style w:type="paragraph" w:styleId="CommentText">
    <w:name w:val="annotation text"/>
    <w:basedOn w:val="Normal"/>
    <w:link w:val="CommentTextChar"/>
    <w:uiPriority w:val="99"/>
    <w:unhideWhenUsed/>
    <w:rsid w:val="009E02B5"/>
    <w:pPr>
      <w:spacing w:line="240" w:lineRule="auto"/>
    </w:pPr>
    <w:rPr>
      <w:sz w:val="20"/>
      <w:szCs w:val="20"/>
    </w:rPr>
  </w:style>
  <w:style w:type="character" w:customStyle="1" w:styleId="CommentTextChar">
    <w:name w:val="Comment Text Char"/>
    <w:basedOn w:val="DefaultParagraphFont"/>
    <w:link w:val="CommentText"/>
    <w:uiPriority w:val="99"/>
    <w:rsid w:val="009E02B5"/>
    <w:rPr>
      <w:sz w:val="20"/>
      <w:szCs w:val="20"/>
    </w:rPr>
  </w:style>
  <w:style w:type="paragraph" w:styleId="CommentSubject">
    <w:name w:val="annotation subject"/>
    <w:basedOn w:val="CommentText"/>
    <w:next w:val="CommentText"/>
    <w:link w:val="CommentSubjectChar"/>
    <w:uiPriority w:val="99"/>
    <w:semiHidden/>
    <w:unhideWhenUsed/>
    <w:rsid w:val="009E02B5"/>
    <w:rPr>
      <w:b/>
      <w:bCs/>
    </w:rPr>
  </w:style>
  <w:style w:type="character" w:customStyle="1" w:styleId="CommentSubjectChar">
    <w:name w:val="Comment Subject Char"/>
    <w:basedOn w:val="CommentTextChar"/>
    <w:link w:val="CommentSubject"/>
    <w:uiPriority w:val="99"/>
    <w:semiHidden/>
    <w:rsid w:val="009E02B5"/>
    <w:rPr>
      <w:b/>
      <w:bCs/>
      <w:sz w:val="20"/>
      <w:szCs w:val="20"/>
    </w:rPr>
  </w:style>
  <w:style w:type="paragraph" w:styleId="Revision">
    <w:name w:val="Revision"/>
    <w:hidden/>
    <w:uiPriority w:val="99"/>
    <w:semiHidden/>
    <w:rsid w:val="000E28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5855">
      <w:bodyDiv w:val="1"/>
      <w:marLeft w:val="0"/>
      <w:marRight w:val="0"/>
      <w:marTop w:val="0"/>
      <w:marBottom w:val="0"/>
      <w:divBdr>
        <w:top w:val="none" w:sz="0" w:space="0" w:color="auto"/>
        <w:left w:val="none" w:sz="0" w:space="0" w:color="auto"/>
        <w:bottom w:val="none" w:sz="0" w:space="0" w:color="auto"/>
        <w:right w:val="none" w:sz="0" w:space="0" w:color="auto"/>
      </w:divBdr>
    </w:div>
    <w:div w:id="19504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 C L I E N T F I L E S ! 6 9 9 7 4 3 3 . 1 < / d o c u m e n t i d >  
     < s e n d e r i d > E V E L I N E . A N K A E R T @ L Y D I A N . B E < / s e n d e r i d >  
     < s e n d e r e m a i l > E V E L I N E . A N K A E R T @ L Y D I A N . B E < / s e n d e r e m a i l >  
     < l a s t m o d i f i e d > 2 0 2 3 - 1 0 - 0 9 T 1 6 : 0 0 : 0 0 . 0 0 0 0 0 0 0 + 0 2 : 0 0 < / l a s t m o d i f i e d >  
     < d a t a b a s e > C L I E N T F I L E S < / 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0417-039C-AF41-8214-871D68E5F4C9}">
  <ds:schemaRefs>
    <ds:schemaRef ds:uri="http://www.imanage.com/work/xmlschema"/>
  </ds:schemaRefs>
</ds:datastoreItem>
</file>

<file path=customXml/itemProps2.xml><?xml version="1.0" encoding="utf-8"?>
<ds:datastoreItem xmlns:ds="http://schemas.openxmlformats.org/officeDocument/2006/customXml" ds:itemID="{5B9A9405-1275-4A6F-8C1B-62456944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Meeting Questions</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Questions</dc:title>
  <dc:subject>29 september 2023</dc:subject>
  <dc:creator>Interviewer: Eveline Ankaert</dc:creator>
  <cp:keywords>, docId:11A2C5022B4892135DB1D33E8471A1DB</cp:keywords>
  <dc:description/>
  <cp:lastModifiedBy>Stephane van der Aa</cp:lastModifiedBy>
  <cp:revision>7</cp:revision>
  <cp:lastPrinted>2023-10-17T03:19:00Z</cp:lastPrinted>
  <dcterms:created xsi:type="dcterms:W3CDTF">2023-10-17T01:52:00Z</dcterms:created>
  <dcterms:modified xsi:type="dcterms:W3CDTF">2023-10-17T03:19:00Z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#00b050,8,Arial</vt:lpwstr>
  </property>
  <property fmtid="{D5CDD505-2E9C-101B-9397-08002B2CF9AE}" pid="4" name="ClassificationContentMarkingFooterText">
    <vt:lpwstr>- Limited distribution -</vt:lpwstr>
  </property>
  <property fmtid="{D5CDD505-2E9C-101B-9397-08002B2CF9AE}" pid="5" name="MSIP_Label_307c798e-64a3-4e31-92d2-d35bb8a9dfbe_Enabled">
    <vt:lpwstr>true</vt:lpwstr>
  </property>
  <property fmtid="{D5CDD505-2E9C-101B-9397-08002B2CF9AE}" pid="6" name="MSIP_Label_307c798e-64a3-4e31-92d2-d35bb8a9dfbe_SetDate">
    <vt:lpwstr>2023-02-15T14:58:37Z</vt:lpwstr>
  </property>
  <property fmtid="{D5CDD505-2E9C-101B-9397-08002B2CF9AE}" pid="7" name="MSIP_Label_307c798e-64a3-4e31-92d2-d35bb8a9dfbe_Method">
    <vt:lpwstr>Standard</vt:lpwstr>
  </property>
  <property fmtid="{D5CDD505-2E9C-101B-9397-08002B2CF9AE}" pid="8" name="MSIP_Label_307c798e-64a3-4e31-92d2-d35bb8a9dfbe_Name">
    <vt:lpwstr>Limited distribution</vt:lpwstr>
  </property>
  <property fmtid="{D5CDD505-2E9C-101B-9397-08002B2CF9AE}" pid="9" name="MSIP_Label_307c798e-64a3-4e31-92d2-d35bb8a9dfbe_SiteId">
    <vt:lpwstr>f8d24231-86cb-403c-ab3e-341c81cceb18</vt:lpwstr>
  </property>
  <property fmtid="{D5CDD505-2E9C-101B-9397-08002B2CF9AE}" pid="10" name="MSIP_Label_307c798e-64a3-4e31-92d2-d35bb8a9dfbe_ActionId">
    <vt:lpwstr>45b5034b-a007-48f1-b53c-46a760aeb8a2</vt:lpwstr>
  </property>
  <property fmtid="{D5CDD505-2E9C-101B-9397-08002B2CF9AE}" pid="11" name="MSIP_Label_307c798e-64a3-4e31-92d2-d35bb8a9dfbe_ContentBits">
    <vt:lpwstr>3</vt:lpwstr>
  </property>
  <property fmtid="{D5CDD505-2E9C-101B-9397-08002B2CF9AE}" pid="12" name="StatusText">
    <vt:lpwstr>Confidential</vt:lpwstr>
  </property>
  <property fmtid="{D5CDD505-2E9C-101B-9397-08002B2CF9AE}" pid="13" name="StatusLanguage">
    <vt:lpwstr>English</vt:lpwstr>
  </property>
  <property fmtid="{D5CDD505-2E9C-101B-9397-08002B2CF9AE}" pid="14" name="WorksiteDocNumber">
    <vt:lpwstr>6997433</vt:lpwstr>
  </property>
  <property fmtid="{D5CDD505-2E9C-101B-9397-08002B2CF9AE}" pid="15" name="WorksiteDocVersion">
    <vt:lpwstr>v1</vt:lpwstr>
  </property>
  <property fmtid="{D5CDD505-2E9C-101B-9397-08002B2CF9AE}" pid="16" name="WorksiteMatterNumber">
    <vt:lpwstr>57392.70000</vt:lpwstr>
  </property>
  <property fmtid="{D5CDD505-2E9C-101B-9397-08002B2CF9AE}" pid="17" name="WorksiteAuthor">
    <vt:lpwstr>EVELINE.ANKAERT@LYDIAN.BE</vt:lpwstr>
  </property>
  <property fmtid="{D5CDD505-2E9C-101B-9397-08002B2CF9AE}" pid="18" name="iManageFooter">
    <vt:lpwstr>#6997433v1&lt;CLIENTFILES&gt; - Verslag Gesprek SvdA_20230929</vt:lpwstr>
  </property>
</Properties>
</file>